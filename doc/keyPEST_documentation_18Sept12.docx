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CBDDD" w14:textId="77777777" w:rsidR="003C63C2" w:rsidRPr="00380C9D" w:rsidRDefault="00832908" w:rsidP="00211DFB">
      <w:r>
        <w:t xml:space="preserve"> </w:t>
      </w:r>
      <w:r w:rsidR="00F20A11">
        <w:rPr>
          <w:noProof/>
        </w:rPr>
        <w:drawing>
          <wp:inline distT="0" distB="0" distL="0" distR="0" wp14:anchorId="13E616D1" wp14:editId="7D0601F9">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9"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2B2C8447" w14:textId="77777777" w:rsidR="004A0D7F" w:rsidRPr="00DF6C06" w:rsidRDefault="004A0D7F" w:rsidP="00B118B8">
      <w:pPr>
        <w:pStyle w:val="SecondaryIdentification"/>
      </w:pPr>
      <w:r w:rsidRPr="00E13CFC">
        <w:t>Secondary Identification</w:t>
      </w:r>
      <w:r>
        <w:t xml:space="preserve"> and /or Statement of Cooperation</w:t>
      </w:r>
      <w:r w:rsidR="00D20FCA">
        <w:br/>
      </w:r>
    </w:p>
    <w:p w14:paraId="65DB6C16" w14:textId="77777777" w:rsidR="004C2244" w:rsidRDefault="00C50020" w:rsidP="004C2244">
      <w:pPr>
        <w:pStyle w:val="Title"/>
      </w:pPr>
      <w:r w:rsidRPr="00C50020">
        <w:t xml:space="preserve">Approaches in Highly Parameterized Inversion:  </w:t>
      </w:r>
      <w:proofErr w:type="spellStart"/>
      <w:r>
        <w:t>KeyPEST</w:t>
      </w:r>
      <w:proofErr w:type="spellEnd"/>
      <w:r>
        <w:t xml:space="preserve">, A Keyword Input Reader for </w:t>
      </w:r>
      <w:r w:rsidRPr="00C50020">
        <w:t>PEST++</w:t>
      </w:r>
      <w:r>
        <w:t xml:space="preserve"> and PEST</w:t>
      </w:r>
    </w:p>
    <w:p w14:paraId="2DCE6F18" w14:textId="77777777" w:rsidR="00021402" w:rsidRPr="005C2983" w:rsidRDefault="004D10C8" w:rsidP="005C2983">
      <w:pPr>
        <w:pStyle w:val="Authors"/>
      </w:pPr>
      <w:r w:rsidRPr="005C2983">
        <w:t xml:space="preserve">By </w:t>
      </w:r>
      <w:r w:rsidR="008C020C">
        <w:t>Michael N. Fienen</w:t>
      </w:r>
      <w:ins w:id="0" w:author="Michael Fienen" w:date="2012-09-20T16:43:00Z">
        <w:r w:rsidR="009254D1">
          <w:t xml:space="preserve">, </w:t>
        </w:r>
      </w:ins>
      <w:del w:id="1" w:author="Michael Fienen" w:date="2012-09-20T16:43:00Z">
        <w:r w:rsidR="008C020C" w:rsidDel="009254D1">
          <w:delText xml:space="preserve"> and</w:delText>
        </w:r>
        <w:r w:rsidR="00C50020" w:rsidDel="009254D1">
          <w:delText xml:space="preserve"> </w:delText>
        </w:r>
      </w:del>
      <w:r w:rsidR="00C50020">
        <w:t>Randall J. Hunt</w:t>
      </w:r>
      <w:ins w:id="2" w:author="Michael Fienen" w:date="2012-09-20T16:43:00Z">
        <w:r w:rsidR="009254D1">
          <w:t>, and Jeremy T. White</w:t>
        </w:r>
      </w:ins>
    </w:p>
    <w:p w14:paraId="6388C329" w14:textId="77777777" w:rsidR="00171A05" w:rsidRPr="005C2983" w:rsidRDefault="00171A05" w:rsidP="005C2983">
      <w:pPr>
        <w:pStyle w:val="Authors"/>
      </w:pPr>
    </w:p>
    <w:p w14:paraId="10B3D4C3" w14:textId="77777777" w:rsidR="00171A05" w:rsidRPr="005C2983" w:rsidRDefault="00171A05" w:rsidP="005C2983">
      <w:pPr>
        <w:pStyle w:val="Authors"/>
      </w:pPr>
    </w:p>
    <w:p w14:paraId="5DF600A6" w14:textId="77777777" w:rsidR="00171A05" w:rsidRPr="005C2983" w:rsidRDefault="00171A05" w:rsidP="005C2983">
      <w:pPr>
        <w:pStyle w:val="Authors"/>
      </w:pPr>
    </w:p>
    <w:p w14:paraId="4183C8E8" w14:textId="77777777" w:rsidR="003C63C2" w:rsidRPr="00DC6924" w:rsidRDefault="003B4A40" w:rsidP="00A471C4">
      <w:pPr>
        <w:pStyle w:val="Series"/>
      </w:pPr>
      <w:r>
        <w:t>Report Series X</w:t>
      </w:r>
      <w:r w:rsidR="009B4FE0">
        <w:t>XXX–</w:t>
      </w:r>
      <w:r>
        <w:t>XXX</w:t>
      </w:r>
      <w:r w:rsidR="009B4FE0">
        <w:t>X</w:t>
      </w:r>
    </w:p>
    <w:p w14:paraId="77BF35A2" w14:textId="77777777" w:rsidR="003C63C2" w:rsidRPr="00DC6924" w:rsidRDefault="003C63C2" w:rsidP="008B70BC">
      <w:pPr>
        <w:pStyle w:val="DBID"/>
      </w:pPr>
      <w:r w:rsidRPr="00DC6924">
        <w:t>U.S. Department of the Interior</w:t>
      </w:r>
    </w:p>
    <w:p w14:paraId="7D798162" w14:textId="77777777" w:rsidR="00AF1844" w:rsidRDefault="003C63C2" w:rsidP="00A471C4">
      <w:pPr>
        <w:pStyle w:val="DBID"/>
      </w:pPr>
      <w:r w:rsidRPr="00DC6924">
        <w:t>U.S. Geological Survey</w:t>
      </w:r>
    </w:p>
    <w:p w14:paraId="39657E6B" w14:textId="77777777" w:rsidR="00F2798F" w:rsidRDefault="00AF1844" w:rsidP="00AF1844">
      <w:pPr>
        <w:pStyle w:val="BOTPOffice"/>
      </w:pPr>
      <w:r>
        <w:br w:type="page"/>
      </w:r>
      <w:r w:rsidR="00F2798F">
        <w:lastRenderedPageBreak/>
        <w:t>U.S. Department of the Interior</w:t>
      </w:r>
    </w:p>
    <w:p w14:paraId="05AFA56B" w14:textId="77777777" w:rsidR="00F2798F" w:rsidRDefault="003F37B2" w:rsidP="00B118B8">
      <w:pPr>
        <w:pStyle w:val="BOTPOfficial"/>
      </w:pPr>
      <w:r>
        <w:t>KEN SALAZAR</w:t>
      </w:r>
      <w:r w:rsidR="00DB5F1C">
        <w:t>, Secretary</w:t>
      </w:r>
    </w:p>
    <w:p w14:paraId="3E69A57B" w14:textId="77777777" w:rsidR="00F2798F" w:rsidRDefault="00F2798F" w:rsidP="00B118B8">
      <w:pPr>
        <w:pStyle w:val="BOTPOffice"/>
      </w:pPr>
      <w:r>
        <w:t>U.S. Geological Survey</w:t>
      </w:r>
    </w:p>
    <w:p w14:paraId="75FE2E95" w14:textId="77777777" w:rsidR="00F2798F" w:rsidRDefault="003F37B2" w:rsidP="00B118B8">
      <w:pPr>
        <w:pStyle w:val="BOTPOfficial"/>
      </w:pPr>
      <w:r>
        <w:t>Marcia K. McNutt</w:t>
      </w:r>
      <w:r w:rsidR="003A4F4A">
        <w:t xml:space="preserve">, </w:t>
      </w:r>
      <w:r w:rsidR="00F2798F">
        <w:t>Director</w:t>
      </w:r>
    </w:p>
    <w:p w14:paraId="334DEE3C" w14:textId="77777777" w:rsidR="00F2798F" w:rsidRDefault="00F2798F" w:rsidP="00B118B8">
      <w:pPr>
        <w:pStyle w:val="Publisher"/>
      </w:pPr>
      <w:r>
        <w:t>U.S. Geological Survey, Reston, Virginia</w:t>
      </w:r>
      <w:r w:rsidR="00E44D2C">
        <w:t>:</w:t>
      </w:r>
      <w:r>
        <w:t xml:space="preserve"> 20</w:t>
      </w:r>
      <w:r w:rsidR="00E44D2C">
        <w:t>1</w:t>
      </w:r>
      <w:r>
        <w:t>x</w:t>
      </w:r>
      <w:r>
        <w:br/>
        <w:t>Revised and reprinted: 20</w:t>
      </w:r>
      <w:r w:rsidR="00E44D2C">
        <w:t>1</w:t>
      </w:r>
      <w:r>
        <w:t>x</w:t>
      </w:r>
    </w:p>
    <w:p w14:paraId="4FB9410C" w14:textId="77777777" w:rsidR="00F2798F" w:rsidRDefault="00E44D2C" w:rsidP="00B118B8">
      <w:pPr>
        <w:pStyle w:val="BOTPNotes"/>
      </w:pPr>
      <w:r>
        <w:t>For more information on the USGS—the Federal source for science about the Earth,</w:t>
      </w:r>
      <w:r>
        <w:br w:type="textWrapping" w:clear="all"/>
        <w:t xml:space="preserve">its natural and living resources, natural hazards, and the environment—visit </w:t>
      </w:r>
      <w:r>
        <w:br/>
      </w:r>
      <w:hyperlink r:id="rId10" w:history="1">
        <w:r w:rsidRPr="00014FF5">
          <w:rPr>
            <w:rStyle w:val="Hyperlink"/>
          </w:rPr>
          <w:t>http://www.usgs.gov</w:t>
        </w:r>
      </w:hyperlink>
      <w:r>
        <w:t xml:space="preserve"> or call 1–888–ASK–USGS</w:t>
      </w:r>
    </w:p>
    <w:p w14:paraId="11014D9E" w14:textId="77777777" w:rsidR="004B21D9" w:rsidRDefault="00E44D2C" w:rsidP="004B21D9">
      <w:pPr>
        <w:pStyle w:val="BOTPNotes2"/>
      </w:pPr>
      <w:r>
        <w:t>For an overview of USGS information products, including maps, imagery, and publications,</w:t>
      </w:r>
      <w:r>
        <w:br/>
      </w:r>
      <w:proofErr w:type="gramStart"/>
      <w:r>
        <w:t>visit</w:t>
      </w:r>
      <w:proofErr w:type="gramEnd"/>
      <w:r>
        <w:t xml:space="preserve"> </w:t>
      </w:r>
      <w:hyperlink r:id="rId11" w:history="1">
        <w:r w:rsidRPr="00014FF5">
          <w:rPr>
            <w:rStyle w:val="Hyperlink"/>
          </w:rPr>
          <w:t>http://www.usgs.gov/pubprod</w:t>
        </w:r>
      </w:hyperlink>
    </w:p>
    <w:p w14:paraId="7A0B5B38" w14:textId="77777777" w:rsidR="00E44D2C" w:rsidRDefault="00E44D2C" w:rsidP="004B21D9">
      <w:pPr>
        <w:pStyle w:val="BOTPNotes2"/>
      </w:pPr>
      <w:r>
        <w:t xml:space="preserve">To order this and other USGS information products, visit </w:t>
      </w:r>
      <w:hyperlink r:id="rId12" w:history="1">
        <w:r w:rsidRPr="00014FF5">
          <w:rPr>
            <w:rStyle w:val="Hyperlink"/>
          </w:rPr>
          <w:t>http://store.usgs.gov</w:t>
        </w:r>
      </w:hyperlink>
    </w:p>
    <w:p w14:paraId="20B775B9" w14:textId="77777777" w:rsidR="001C6BB6" w:rsidRDefault="001C6BB6" w:rsidP="001C6BB6">
      <w:pPr>
        <w:pStyle w:val="BOTPNotes"/>
      </w:pPr>
      <w:r>
        <w:t>Suggested citation:</w:t>
      </w:r>
      <w:r>
        <w:br/>
        <w:t xml:space="preserve">Author1, F.N., Author2, </w:t>
      </w:r>
      <w:proofErr w:type="spellStart"/>
      <w:r>
        <w:t>Firstname</w:t>
      </w:r>
      <w:proofErr w:type="spellEnd"/>
      <w:r>
        <w:t xml:space="preserve">, 2001, Title of the publication: Place of publication </w:t>
      </w:r>
      <w:r w:rsidR="00AD2FA0">
        <w:br/>
      </w:r>
      <w:r>
        <w:t>(unless it is a corporate entity), Publisher, number or volume, page numbers</w:t>
      </w:r>
      <w:proofErr w:type="gramStart"/>
      <w:r>
        <w:t>;</w:t>
      </w:r>
      <w:proofErr w:type="gramEnd"/>
      <w:r>
        <w:t xml:space="preserve"> information </w:t>
      </w:r>
      <w:r w:rsidR="00AD2FA0">
        <w:br/>
      </w:r>
      <w:r>
        <w:t>on how to obtain if it’s not from the group above.</w:t>
      </w:r>
    </w:p>
    <w:p w14:paraId="392BEFC8" w14:textId="77777777"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14:paraId="659AA09F" w14:textId="77777777"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14:paraId="7810F336" w14:textId="77777777" w:rsidR="00137D52" w:rsidRDefault="00913B4D" w:rsidP="007E4BDA">
      <w:pPr>
        <w:pStyle w:val="TOCHeading1"/>
        <w:rPr>
          <w:noProof/>
        </w:rPr>
      </w:pPr>
      <w:bookmarkStart w:id="3" w:name="_Toc59001230"/>
      <w:r w:rsidRPr="005929C3">
        <w:br w:type="page"/>
      </w:r>
      <w:r w:rsidR="00615B62">
        <w:lastRenderedPageBreak/>
        <w:t>Contents</w:t>
      </w:r>
      <w:bookmarkEnd w:id="3"/>
      <w:r w:rsidR="001C6AA6">
        <w:rPr>
          <w:rFonts w:ascii="Arial" w:hAnsi="Arial"/>
        </w:rPr>
        <w:fldChar w:fldCharType="begin"/>
      </w:r>
      <w:r w:rsidR="007E4BDA">
        <w:instrText xml:space="preserve"> TOC \o "3-5" \t "Heading 1,1,Heading 2,2" </w:instrText>
      </w:r>
      <w:r w:rsidR="001C6AA6">
        <w:rPr>
          <w:rFonts w:ascii="Arial" w:hAnsi="Arial"/>
        </w:rPr>
        <w:fldChar w:fldCharType="separate"/>
      </w:r>
    </w:p>
    <w:p w14:paraId="3D4F5DB2" w14:textId="77777777" w:rsidR="00137D52" w:rsidRDefault="00137D52">
      <w:pPr>
        <w:pStyle w:val="TOC1"/>
        <w:rPr>
          <w:rFonts w:asciiTheme="minorHAnsi" w:eastAsiaTheme="minorEastAsia" w:hAnsiTheme="minorHAnsi" w:cstheme="minorBidi"/>
          <w:noProof/>
          <w:sz w:val="22"/>
          <w:szCs w:val="22"/>
        </w:rPr>
      </w:pPr>
      <w:r>
        <w:rPr>
          <w:noProof/>
        </w:rPr>
        <w:t>Abstract</w:t>
      </w:r>
      <w:r>
        <w:rPr>
          <w:noProof/>
        </w:rPr>
        <w:tab/>
      </w:r>
      <w:r w:rsidR="001C6AA6">
        <w:rPr>
          <w:noProof/>
        </w:rPr>
        <w:fldChar w:fldCharType="begin"/>
      </w:r>
      <w:r>
        <w:rPr>
          <w:noProof/>
        </w:rPr>
        <w:instrText xml:space="preserve"> PAGEREF _Toc305418523 \h </w:instrText>
      </w:r>
      <w:r w:rsidR="001C6AA6">
        <w:rPr>
          <w:noProof/>
        </w:rPr>
      </w:r>
      <w:r w:rsidR="001C6AA6">
        <w:rPr>
          <w:noProof/>
        </w:rPr>
        <w:fldChar w:fldCharType="separate"/>
      </w:r>
      <w:r>
        <w:rPr>
          <w:noProof/>
        </w:rPr>
        <w:t>1</w:t>
      </w:r>
      <w:r w:rsidR="001C6AA6">
        <w:rPr>
          <w:noProof/>
        </w:rPr>
        <w:fldChar w:fldCharType="end"/>
      </w:r>
    </w:p>
    <w:p w14:paraId="28CA51E7" w14:textId="77777777" w:rsidR="00137D52" w:rsidRDefault="00137D52">
      <w:pPr>
        <w:pStyle w:val="TOC1"/>
        <w:rPr>
          <w:rFonts w:asciiTheme="minorHAnsi" w:eastAsiaTheme="minorEastAsia" w:hAnsiTheme="minorHAnsi" w:cstheme="minorBidi"/>
          <w:noProof/>
          <w:sz w:val="22"/>
          <w:szCs w:val="22"/>
        </w:rPr>
      </w:pPr>
      <w:r>
        <w:rPr>
          <w:noProof/>
        </w:rPr>
        <w:t>Introduction</w:t>
      </w:r>
      <w:r>
        <w:rPr>
          <w:noProof/>
        </w:rPr>
        <w:tab/>
      </w:r>
      <w:r w:rsidR="001C6AA6">
        <w:rPr>
          <w:noProof/>
        </w:rPr>
        <w:fldChar w:fldCharType="begin"/>
      </w:r>
      <w:r>
        <w:rPr>
          <w:noProof/>
        </w:rPr>
        <w:instrText xml:space="preserve"> PAGEREF _Toc305418524 \h </w:instrText>
      </w:r>
      <w:r w:rsidR="001C6AA6">
        <w:rPr>
          <w:noProof/>
        </w:rPr>
      </w:r>
      <w:r w:rsidR="001C6AA6">
        <w:rPr>
          <w:noProof/>
        </w:rPr>
        <w:fldChar w:fldCharType="separate"/>
      </w:r>
      <w:r>
        <w:rPr>
          <w:noProof/>
        </w:rPr>
        <w:t>2</w:t>
      </w:r>
      <w:r w:rsidR="001C6AA6">
        <w:rPr>
          <w:noProof/>
        </w:rPr>
        <w:fldChar w:fldCharType="end"/>
      </w:r>
    </w:p>
    <w:p w14:paraId="74B4D565" w14:textId="77777777" w:rsidR="00137D52" w:rsidRDefault="00137D52">
      <w:pPr>
        <w:pStyle w:val="TOC1"/>
        <w:rPr>
          <w:rFonts w:asciiTheme="minorHAnsi" w:eastAsiaTheme="minorEastAsia" w:hAnsiTheme="minorHAnsi" w:cstheme="minorBidi"/>
          <w:noProof/>
          <w:sz w:val="22"/>
          <w:szCs w:val="22"/>
        </w:rPr>
      </w:pPr>
      <w:r>
        <w:rPr>
          <w:noProof/>
        </w:rPr>
        <w:t>Purpose and Scope</w:t>
      </w:r>
      <w:r>
        <w:rPr>
          <w:noProof/>
        </w:rPr>
        <w:tab/>
      </w:r>
      <w:r w:rsidR="001C6AA6">
        <w:rPr>
          <w:noProof/>
        </w:rPr>
        <w:fldChar w:fldCharType="begin"/>
      </w:r>
      <w:r>
        <w:rPr>
          <w:noProof/>
        </w:rPr>
        <w:instrText xml:space="preserve"> PAGEREF _Toc305418525 \h </w:instrText>
      </w:r>
      <w:r w:rsidR="001C6AA6">
        <w:rPr>
          <w:noProof/>
        </w:rPr>
      </w:r>
      <w:r w:rsidR="001C6AA6">
        <w:rPr>
          <w:noProof/>
        </w:rPr>
        <w:fldChar w:fldCharType="separate"/>
      </w:r>
      <w:r>
        <w:rPr>
          <w:noProof/>
        </w:rPr>
        <w:t>3</w:t>
      </w:r>
      <w:r w:rsidR="001C6AA6">
        <w:rPr>
          <w:noProof/>
        </w:rPr>
        <w:fldChar w:fldCharType="end"/>
      </w:r>
    </w:p>
    <w:p w14:paraId="586B72A9" w14:textId="77777777" w:rsidR="00137D52" w:rsidRDefault="00137D52">
      <w:pPr>
        <w:pStyle w:val="TOC1"/>
        <w:rPr>
          <w:rFonts w:asciiTheme="minorHAnsi" w:eastAsiaTheme="minorEastAsia" w:hAnsiTheme="minorHAnsi" w:cstheme="minorBidi"/>
          <w:noProof/>
          <w:sz w:val="22"/>
          <w:szCs w:val="22"/>
        </w:rPr>
      </w:pPr>
      <w:r>
        <w:rPr>
          <w:noProof/>
        </w:rPr>
        <w:t>Design Concepts</w:t>
      </w:r>
      <w:r>
        <w:rPr>
          <w:noProof/>
        </w:rPr>
        <w:tab/>
      </w:r>
      <w:r w:rsidR="001C6AA6">
        <w:rPr>
          <w:noProof/>
        </w:rPr>
        <w:fldChar w:fldCharType="begin"/>
      </w:r>
      <w:r>
        <w:rPr>
          <w:noProof/>
        </w:rPr>
        <w:instrText xml:space="preserve"> PAGEREF _Toc305418526 \h </w:instrText>
      </w:r>
      <w:r w:rsidR="001C6AA6">
        <w:rPr>
          <w:noProof/>
        </w:rPr>
      </w:r>
      <w:r w:rsidR="001C6AA6">
        <w:rPr>
          <w:noProof/>
        </w:rPr>
        <w:fldChar w:fldCharType="separate"/>
      </w:r>
      <w:r>
        <w:rPr>
          <w:noProof/>
        </w:rPr>
        <w:t>4</w:t>
      </w:r>
      <w:r w:rsidR="001C6AA6">
        <w:rPr>
          <w:noProof/>
        </w:rPr>
        <w:fldChar w:fldCharType="end"/>
      </w:r>
    </w:p>
    <w:p w14:paraId="2D1A97AF" w14:textId="77777777" w:rsidR="00137D52" w:rsidRDefault="00137D52">
      <w:pPr>
        <w:pStyle w:val="TOC2"/>
        <w:rPr>
          <w:rFonts w:asciiTheme="minorHAnsi" w:eastAsiaTheme="minorEastAsia" w:hAnsiTheme="minorHAnsi" w:cstheme="minorBidi"/>
          <w:noProof/>
          <w:sz w:val="22"/>
          <w:szCs w:val="22"/>
        </w:rPr>
      </w:pPr>
      <w:r>
        <w:rPr>
          <w:noProof/>
        </w:rPr>
        <w:t xml:space="preserve">Object-oriented Program (OOP) Design </w:t>
      </w:r>
      <w:r w:rsidRPr="006B3945">
        <w:rPr>
          <w:noProof/>
          <w:highlight w:val="yellow"/>
        </w:rPr>
        <w:t>[taken from PESTCommander, needs revision]</w:t>
      </w:r>
      <w:r>
        <w:rPr>
          <w:noProof/>
        </w:rPr>
        <w:tab/>
      </w:r>
      <w:r w:rsidR="001C6AA6">
        <w:rPr>
          <w:noProof/>
        </w:rPr>
        <w:fldChar w:fldCharType="begin"/>
      </w:r>
      <w:r>
        <w:rPr>
          <w:noProof/>
        </w:rPr>
        <w:instrText xml:space="preserve"> PAGEREF _Toc305418527 \h </w:instrText>
      </w:r>
      <w:r w:rsidR="001C6AA6">
        <w:rPr>
          <w:noProof/>
        </w:rPr>
      </w:r>
      <w:r w:rsidR="001C6AA6">
        <w:rPr>
          <w:noProof/>
        </w:rPr>
        <w:fldChar w:fldCharType="separate"/>
      </w:r>
      <w:r>
        <w:rPr>
          <w:noProof/>
        </w:rPr>
        <w:t>4</w:t>
      </w:r>
      <w:r w:rsidR="001C6AA6">
        <w:rPr>
          <w:noProof/>
        </w:rPr>
        <w:fldChar w:fldCharType="end"/>
      </w:r>
    </w:p>
    <w:p w14:paraId="7039E9B1" w14:textId="77777777" w:rsidR="00137D52" w:rsidRDefault="00137D52">
      <w:pPr>
        <w:pStyle w:val="TOC2"/>
        <w:rPr>
          <w:rFonts w:asciiTheme="minorHAnsi" w:eastAsiaTheme="minorEastAsia" w:hAnsiTheme="minorHAnsi" w:cstheme="minorBidi"/>
          <w:noProof/>
          <w:sz w:val="22"/>
          <w:szCs w:val="22"/>
        </w:rPr>
      </w:pPr>
      <w:r>
        <w:rPr>
          <w:noProof/>
        </w:rPr>
        <w:t>KeyPEST Code Structure</w:t>
      </w:r>
      <w:r>
        <w:rPr>
          <w:noProof/>
        </w:rPr>
        <w:tab/>
      </w:r>
      <w:r w:rsidR="001C6AA6">
        <w:rPr>
          <w:noProof/>
        </w:rPr>
        <w:fldChar w:fldCharType="begin"/>
      </w:r>
      <w:r>
        <w:rPr>
          <w:noProof/>
        </w:rPr>
        <w:instrText xml:space="preserve"> PAGEREF _Toc305418528 \h </w:instrText>
      </w:r>
      <w:r w:rsidR="001C6AA6">
        <w:rPr>
          <w:noProof/>
        </w:rPr>
      </w:r>
      <w:r w:rsidR="001C6AA6">
        <w:rPr>
          <w:noProof/>
        </w:rPr>
        <w:fldChar w:fldCharType="separate"/>
      </w:r>
      <w:r>
        <w:rPr>
          <w:noProof/>
        </w:rPr>
        <w:t>6</w:t>
      </w:r>
      <w:r w:rsidR="001C6AA6">
        <w:rPr>
          <w:noProof/>
        </w:rPr>
        <w:fldChar w:fldCharType="end"/>
      </w:r>
    </w:p>
    <w:p w14:paraId="78C71253" w14:textId="77777777" w:rsidR="00137D52" w:rsidRDefault="00137D52">
      <w:pPr>
        <w:pStyle w:val="TOC3"/>
        <w:rPr>
          <w:rFonts w:asciiTheme="minorHAnsi" w:eastAsiaTheme="minorEastAsia" w:hAnsiTheme="minorHAnsi" w:cstheme="minorBidi"/>
          <w:noProof/>
          <w:sz w:val="22"/>
          <w:szCs w:val="22"/>
        </w:rPr>
      </w:pPr>
      <w:r>
        <w:rPr>
          <w:noProof/>
        </w:rPr>
        <w:t>Blocks</w:t>
      </w:r>
      <w:r>
        <w:rPr>
          <w:noProof/>
        </w:rPr>
        <w:tab/>
      </w:r>
      <w:r w:rsidR="001C6AA6">
        <w:rPr>
          <w:noProof/>
        </w:rPr>
        <w:fldChar w:fldCharType="begin"/>
      </w:r>
      <w:r>
        <w:rPr>
          <w:noProof/>
        </w:rPr>
        <w:instrText xml:space="preserve"> PAGEREF _Toc305418529 \h </w:instrText>
      </w:r>
      <w:r w:rsidR="001C6AA6">
        <w:rPr>
          <w:noProof/>
        </w:rPr>
      </w:r>
      <w:r w:rsidR="001C6AA6">
        <w:rPr>
          <w:noProof/>
        </w:rPr>
        <w:fldChar w:fldCharType="separate"/>
      </w:r>
      <w:r>
        <w:rPr>
          <w:noProof/>
        </w:rPr>
        <w:t>6</w:t>
      </w:r>
      <w:r w:rsidR="001C6AA6">
        <w:rPr>
          <w:noProof/>
        </w:rPr>
        <w:fldChar w:fldCharType="end"/>
      </w:r>
    </w:p>
    <w:p w14:paraId="0816F111" w14:textId="77777777" w:rsidR="00137D52" w:rsidRDefault="00137D52">
      <w:pPr>
        <w:pStyle w:val="TOC3"/>
        <w:rPr>
          <w:rFonts w:asciiTheme="minorHAnsi" w:eastAsiaTheme="minorEastAsia" w:hAnsiTheme="minorHAnsi" w:cstheme="minorBidi"/>
          <w:noProof/>
          <w:sz w:val="22"/>
          <w:szCs w:val="22"/>
        </w:rPr>
      </w:pPr>
      <w:r>
        <w:rPr>
          <w:noProof/>
        </w:rPr>
        <w:t>Keywords</w:t>
      </w:r>
      <w:r>
        <w:rPr>
          <w:noProof/>
        </w:rPr>
        <w:tab/>
      </w:r>
      <w:r w:rsidR="001C6AA6">
        <w:rPr>
          <w:noProof/>
        </w:rPr>
        <w:fldChar w:fldCharType="begin"/>
      </w:r>
      <w:r>
        <w:rPr>
          <w:noProof/>
        </w:rPr>
        <w:instrText xml:space="preserve"> PAGEREF _Toc305418530 \h </w:instrText>
      </w:r>
      <w:r w:rsidR="001C6AA6">
        <w:rPr>
          <w:noProof/>
        </w:rPr>
      </w:r>
      <w:r w:rsidR="001C6AA6">
        <w:rPr>
          <w:noProof/>
        </w:rPr>
        <w:fldChar w:fldCharType="separate"/>
      </w:r>
      <w:r>
        <w:rPr>
          <w:noProof/>
        </w:rPr>
        <w:t>6</w:t>
      </w:r>
      <w:r w:rsidR="001C6AA6">
        <w:rPr>
          <w:noProof/>
        </w:rPr>
        <w:fldChar w:fldCharType="end"/>
      </w:r>
    </w:p>
    <w:p w14:paraId="732AD6D7" w14:textId="77777777" w:rsidR="00137D52" w:rsidRDefault="00137D52">
      <w:pPr>
        <w:pStyle w:val="TOC3"/>
        <w:rPr>
          <w:rFonts w:asciiTheme="minorHAnsi" w:eastAsiaTheme="minorEastAsia" w:hAnsiTheme="minorHAnsi" w:cstheme="minorBidi"/>
          <w:noProof/>
          <w:sz w:val="22"/>
          <w:szCs w:val="22"/>
        </w:rPr>
      </w:pPr>
      <w:r>
        <w:rPr>
          <w:noProof/>
        </w:rPr>
        <w:t>Tables</w:t>
      </w:r>
      <w:r>
        <w:rPr>
          <w:noProof/>
        </w:rPr>
        <w:tab/>
      </w:r>
      <w:r w:rsidR="001C6AA6">
        <w:rPr>
          <w:noProof/>
        </w:rPr>
        <w:fldChar w:fldCharType="begin"/>
      </w:r>
      <w:r>
        <w:rPr>
          <w:noProof/>
        </w:rPr>
        <w:instrText xml:space="preserve"> PAGEREF _Toc305418531 \h </w:instrText>
      </w:r>
      <w:r w:rsidR="001C6AA6">
        <w:rPr>
          <w:noProof/>
        </w:rPr>
      </w:r>
      <w:r w:rsidR="001C6AA6">
        <w:rPr>
          <w:noProof/>
        </w:rPr>
        <w:fldChar w:fldCharType="separate"/>
      </w:r>
      <w:r>
        <w:rPr>
          <w:noProof/>
        </w:rPr>
        <w:t>7</w:t>
      </w:r>
      <w:r w:rsidR="001C6AA6">
        <w:rPr>
          <w:noProof/>
        </w:rPr>
        <w:fldChar w:fldCharType="end"/>
      </w:r>
    </w:p>
    <w:p w14:paraId="4D80E2C0" w14:textId="77777777" w:rsidR="00137D52" w:rsidRDefault="00137D52">
      <w:pPr>
        <w:pStyle w:val="TOC3"/>
        <w:rPr>
          <w:rFonts w:asciiTheme="minorHAnsi" w:eastAsiaTheme="minorEastAsia" w:hAnsiTheme="minorHAnsi" w:cstheme="minorBidi"/>
          <w:noProof/>
          <w:sz w:val="22"/>
          <w:szCs w:val="22"/>
        </w:rPr>
      </w:pPr>
      <w:r>
        <w:rPr>
          <w:noProof/>
        </w:rPr>
        <w:t>Files</w:t>
      </w:r>
      <w:r>
        <w:rPr>
          <w:noProof/>
        </w:rPr>
        <w:tab/>
      </w:r>
      <w:r w:rsidR="001C6AA6">
        <w:rPr>
          <w:noProof/>
        </w:rPr>
        <w:fldChar w:fldCharType="begin"/>
      </w:r>
      <w:r>
        <w:rPr>
          <w:noProof/>
        </w:rPr>
        <w:instrText xml:space="preserve"> PAGEREF _Toc305418532 \h </w:instrText>
      </w:r>
      <w:r w:rsidR="001C6AA6">
        <w:rPr>
          <w:noProof/>
        </w:rPr>
      </w:r>
      <w:r w:rsidR="001C6AA6">
        <w:rPr>
          <w:noProof/>
        </w:rPr>
        <w:fldChar w:fldCharType="separate"/>
      </w:r>
      <w:r>
        <w:rPr>
          <w:noProof/>
        </w:rPr>
        <w:t>7</w:t>
      </w:r>
      <w:r w:rsidR="001C6AA6">
        <w:rPr>
          <w:noProof/>
        </w:rPr>
        <w:fldChar w:fldCharType="end"/>
      </w:r>
    </w:p>
    <w:p w14:paraId="6487C846" w14:textId="77777777" w:rsidR="00137D52" w:rsidRDefault="00137D52">
      <w:pPr>
        <w:pStyle w:val="TOC1"/>
        <w:rPr>
          <w:rFonts w:asciiTheme="minorHAnsi" w:eastAsiaTheme="minorEastAsia" w:hAnsiTheme="minorHAnsi" w:cstheme="minorBidi"/>
          <w:noProof/>
          <w:sz w:val="22"/>
          <w:szCs w:val="22"/>
        </w:rPr>
      </w:pPr>
      <w:r>
        <w:rPr>
          <w:noProof/>
        </w:rPr>
        <w:t>Using KeyPEST</w:t>
      </w:r>
      <w:r>
        <w:rPr>
          <w:noProof/>
        </w:rPr>
        <w:tab/>
      </w:r>
      <w:r w:rsidR="001C6AA6">
        <w:rPr>
          <w:noProof/>
        </w:rPr>
        <w:fldChar w:fldCharType="begin"/>
      </w:r>
      <w:r>
        <w:rPr>
          <w:noProof/>
        </w:rPr>
        <w:instrText xml:space="preserve"> PAGEREF _Toc305418533 \h </w:instrText>
      </w:r>
      <w:r w:rsidR="001C6AA6">
        <w:rPr>
          <w:noProof/>
        </w:rPr>
      </w:r>
      <w:r w:rsidR="001C6AA6">
        <w:rPr>
          <w:noProof/>
        </w:rPr>
        <w:fldChar w:fldCharType="separate"/>
      </w:r>
      <w:r>
        <w:rPr>
          <w:noProof/>
        </w:rPr>
        <w:t>8</w:t>
      </w:r>
      <w:r w:rsidR="001C6AA6">
        <w:rPr>
          <w:noProof/>
        </w:rPr>
        <w:fldChar w:fldCharType="end"/>
      </w:r>
    </w:p>
    <w:p w14:paraId="481B0E2E" w14:textId="77777777" w:rsidR="00137D52" w:rsidRDefault="00137D52">
      <w:pPr>
        <w:pStyle w:val="TOC1"/>
        <w:rPr>
          <w:rFonts w:asciiTheme="minorHAnsi" w:eastAsiaTheme="minorEastAsia" w:hAnsiTheme="minorHAnsi" w:cstheme="minorBidi"/>
          <w:noProof/>
          <w:sz w:val="22"/>
          <w:szCs w:val="22"/>
        </w:rPr>
      </w:pPr>
      <w:r>
        <w:rPr>
          <w:noProof/>
        </w:rPr>
        <w:t>Limitations of the Current Version of KeyPEST</w:t>
      </w:r>
      <w:r>
        <w:rPr>
          <w:noProof/>
        </w:rPr>
        <w:tab/>
      </w:r>
      <w:r w:rsidR="001C6AA6">
        <w:rPr>
          <w:noProof/>
        </w:rPr>
        <w:fldChar w:fldCharType="begin"/>
      </w:r>
      <w:r>
        <w:rPr>
          <w:noProof/>
        </w:rPr>
        <w:instrText xml:space="preserve"> PAGEREF _Toc305418534 \h </w:instrText>
      </w:r>
      <w:r w:rsidR="001C6AA6">
        <w:rPr>
          <w:noProof/>
        </w:rPr>
      </w:r>
      <w:r w:rsidR="001C6AA6">
        <w:rPr>
          <w:noProof/>
        </w:rPr>
        <w:fldChar w:fldCharType="separate"/>
      </w:r>
      <w:r>
        <w:rPr>
          <w:noProof/>
        </w:rPr>
        <w:t>8</w:t>
      </w:r>
      <w:r w:rsidR="001C6AA6">
        <w:rPr>
          <w:noProof/>
        </w:rPr>
        <w:fldChar w:fldCharType="end"/>
      </w:r>
    </w:p>
    <w:p w14:paraId="50FBD200" w14:textId="77777777" w:rsidR="00137D52" w:rsidRDefault="00137D52">
      <w:pPr>
        <w:pStyle w:val="TOC1"/>
        <w:rPr>
          <w:rFonts w:asciiTheme="minorHAnsi" w:eastAsiaTheme="minorEastAsia" w:hAnsiTheme="minorHAnsi" w:cstheme="minorBidi"/>
          <w:noProof/>
          <w:sz w:val="22"/>
          <w:szCs w:val="22"/>
        </w:rPr>
      </w:pPr>
      <w:r>
        <w:rPr>
          <w:noProof/>
        </w:rPr>
        <w:t>Summary</w:t>
      </w:r>
      <w:r>
        <w:rPr>
          <w:noProof/>
        </w:rPr>
        <w:tab/>
      </w:r>
      <w:r w:rsidR="001C6AA6">
        <w:rPr>
          <w:noProof/>
        </w:rPr>
        <w:fldChar w:fldCharType="begin"/>
      </w:r>
      <w:r>
        <w:rPr>
          <w:noProof/>
        </w:rPr>
        <w:instrText xml:space="preserve"> PAGEREF _Toc305418535 \h </w:instrText>
      </w:r>
      <w:r w:rsidR="001C6AA6">
        <w:rPr>
          <w:noProof/>
        </w:rPr>
      </w:r>
      <w:r w:rsidR="001C6AA6">
        <w:rPr>
          <w:noProof/>
        </w:rPr>
        <w:fldChar w:fldCharType="separate"/>
      </w:r>
      <w:r>
        <w:rPr>
          <w:noProof/>
        </w:rPr>
        <w:t>8</w:t>
      </w:r>
      <w:r w:rsidR="001C6AA6">
        <w:rPr>
          <w:noProof/>
        </w:rPr>
        <w:fldChar w:fldCharType="end"/>
      </w:r>
    </w:p>
    <w:p w14:paraId="67B43B4A" w14:textId="77777777" w:rsidR="00137D52" w:rsidRDefault="00137D52">
      <w:pPr>
        <w:pStyle w:val="TOC1"/>
        <w:rPr>
          <w:rFonts w:asciiTheme="minorHAnsi" w:eastAsiaTheme="minorEastAsia" w:hAnsiTheme="minorHAnsi" w:cstheme="minorBidi"/>
          <w:noProof/>
          <w:sz w:val="22"/>
          <w:szCs w:val="22"/>
        </w:rPr>
      </w:pPr>
      <w:r>
        <w:rPr>
          <w:noProof/>
        </w:rPr>
        <w:t>References</w:t>
      </w:r>
      <w:r>
        <w:rPr>
          <w:noProof/>
        </w:rPr>
        <w:tab/>
      </w:r>
      <w:r w:rsidR="001C6AA6">
        <w:rPr>
          <w:noProof/>
        </w:rPr>
        <w:fldChar w:fldCharType="begin"/>
      </w:r>
      <w:r>
        <w:rPr>
          <w:noProof/>
        </w:rPr>
        <w:instrText xml:space="preserve"> PAGEREF _Toc305418536 \h </w:instrText>
      </w:r>
      <w:r w:rsidR="001C6AA6">
        <w:rPr>
          <w:noProof/>
        </w:rPr>
      </w:r>
      <w:r w:rsidR="001C6AA6">
        <w:rPr>
          <w:noProof/>
        </w:rPr>
        <w:fldChar w:fldCharType="separate"/>
      </w:r>
      <w:r>
        <w:rPr>
          <w:noProof/>
        </w:rPr>
        <w:t>9</w:t>
      </w:r>
      <w:r w:rsidR="001C6AA6">
        <w:rPr>
          <w:noProof/>
        </w:rPr>
        <w:fldChar w:fldCharType="end"/>
      </w:r>
    </w:p>
    <w:p w14:paraId="0853784D" w14:textId="77777777" w:rsidR="00137D52" w:rsidRDefault="00137D52">
      <w:pPr>
        <w:pStyle w:val="TOC1"/>
        <w:rPr>
          <w:rFonts w:asciiTheme="minorHAnsi" w:eastAsiaTheme="minorEastAsia" w:hAnsiTheme="minorHAnsi" w:cstheme="minorBidi"/>
          <w:noProof/>
          <w:sz w:val="22"/>
          <w:szCs w:val="22"/>
        </w:rPr>
      </w:pPr>
      <w:r>
        <w:rPr>
          <w:noProof/>
        </w:rPr>
        <w:t>Appendix 1: Minimal KeyPEST Keyword Input for PEST++</w:t>
      </w:r>
      <w:r>
        <w:rPr>
          <w:noProof/>
        </w:rPr>
        <w:tab/>
      </w:r>
      <w:r w:rsidR="001C6AA6">
        <w:rPr>
          <w:noProof/>
        </w:rPr>
        <w:fldChar w:fldCharType="begin"/>
      </w:r>
      <w:r>
        <w:rPr>
          <w:noProof/>
        </w:rPr>
        <w:instrText xml:space="preserve"> PAGEREF _Toc305418537 \h </w:instrText>
      </w:r>
      <w:r w:rsidR="001C6AA6">
        <w:rPr>
          <w:noProof/>
        </w:rPr>
      </w:r>
      <w:r w:rsidR="001C6AA6">
        <w:rPr>
          <w:noProof/>
        </w:rPr>
        <w:fldChar w:fldCharType="separate"/>
      </w:r>
      <w:r>
        <w:rPr>
          <w:noProof/>
        </w:rPr>
        <w:t>12</w:t>
      </w:r>
      <w:r w:rsidR="001C6AA6">
        <w:rPr>
          <w:noProof/>
        </w:rPr>
        <w:fldChar w:fldCharType="end"/>
      </w:r>
    </w:p>
    <w:p w14:paraId="053AE377" w14:textId="77777777" w:rsidR="00137D52" w:rsidRDefault="00137D52">
      <w:pPr>
        <w:pStyle w:val="TOC2"/>
        <w:rPr>
          <w:rFonts w:asciiTheme="minorHAnsi" w:eastAsiaTheme="minorEastAsia" w:hAnsiTheme="minorHAnsi" w:cstheme="minorBidi"/>
          <w:noProof/>
          <w:sz w:val="22"/>
          <w:szCs w:val="22"/>
        </w:rPr>
      </w:pPr>
      <w:r>
        <w:rPr>
          <w:noProof/>
        </w:rPr>
        <w:t>PEST++ Additions to the PEST control file (</w:t>
      </w:r>
      <w:r w:rsidRPr="006B3945">
        <w:rPr>
          <w:noProof/>
          <w:highlight w:val="yellow"/>
        </w:rPr>
        <w:t>taken from Welter and others, 2011</w:t>
      </w:r>
      <w:r>
        <w:rPr>
          <w:noProof/>
        </w:rPr>
        <w:t>).</w:t>
      </w:r>
      <w:r>
        <w:rPr>
          <w:noProof/>
        </w:rPr>
        <w:tab/>
      </w:r>
      <w:r w:rsidR="001C6AA6">
        <w:rPr>
          <w:noProof/>
        </w:rPr>
        <w:fldChar w:fldCharType="begin"/>
      </w:r>
      <w:r>
        <w:rPr>
          <w:noProof/>
        </w:rPr>
        <w:instrText xml:space="preserve"> PAGEREF _Toc305418538 \h </w:instrText>
      </w:r>
      <w:r w:rsidR="001C6AA6">
        <w:rPr>
          <w:noProof/>
        </w:rPr>
      </w:r>
      <w:r w:rsidR="001C6AA6">
        <w:rPr>
          <w:noProof/>
        </w:rPr>
        <w:fldChar w:fldCharType="separate"/>
      </w:r>
      <w:r>
        <w:rPr>
          <w:noProof/>
        </w:rPr>
        <w:t>12</w:t>
      </w:r>
      <w:r w:rsidR="001C6AA6">
        <w:rPr>
          <w:noProof/>
        </w:rPr>
        <w:fldChar w:fldCharType="end"/>
      </w:r>
    </w:p>
    <w:p w14:paraId="3F34F644" w14:textId="77777777" w:rsidR="00137D52" w:rsidRDefault="00137D52">
      <w:pPr>
        <w:pStyle w:val="TOC1"/>
        <w:rPr>
          <w:rFonts w:asciiTheme="minorHAnsi" w:eastAsiaTheme="minorEastAsia" w:hAnsiTheme="minorHAnsi" w:cstheme="minorBidi"/>
          <w:noProof/>
          <w:sz w:val="22"/>
          <w:szCs w:val="22"/>
        </w:rPr>
      </w:pPr>
      <w:r>
        <w:rPr>
          <w:noProof/>
        </w:rPr>
        <w:t>Appendix 2: Additional KeyPEST Keyword Input for PEST</w:t>
      </w:r>
      <w:r>
        <w:rPr>
          <w:noProof/>
        </w:rPr>
        <w:tab/>
      </w:r>
      <w:r w:rsidR="001C6AA6">
        <w:rPr>
          <w:noProof/>
        </w:rPr>
        <w:fldChar w:fldCharType="begin"/>
      </w:r>
      <w:r>
        <w:rPr>
          <w:noProof/>
        </w:rPr>
        <w:instrText xml:space="preserve"> PAGEREF _Toc305418539 \h </w:instrText>
      </w:r>
      <w:r w:rsidR="001C6AA6">
        <w:rPr>
          <w:noProof/>
        </w:rPr>
      </w:r>
      <w:r w:rsidR="001C6AA6">
        <w:rPr>
          <w:noProof/>
        </w:rPr>
        <w:fldChar w:fldCharType="separate"/>
      </w:r>
      <w:r>
        <w:rPr>
          <w:noProof/>
        </w:rPr>
        <w:t>14</w:t>
      </w:r>
      <w:r w:rsidR="001C6AA6">
        <w:rPr>
          <w:noProof/>
        </w:rPr>
        <w:fldChar w:fldCharType="end"/>
      </w:r>
    </w:p>
    <w:p w14:paraId="6DD864B8" w14:textId="77777777" w:rsidR="00137D52" w:rsidRDefault="00137D52">
      <w:pPr>
        <w:pStyle w:val="TOC2"/>
        <w:rPr>
          <w:rFonts w:asciiTheme="minorHAnsi" w:eastAsiaTheme="minorEastAsia" w:hAnsiTheme="minorHAnsi" w:cstheme="minorBidi"/>
          <w:noProof/>
          <w:sz w:val="22"/>
          <w:szCs w:val="22"/>
        </w:rPr>
      </w:pPr>
      <w:r w:rsidRPr="006B3945">
        <w:rPr>
          <w:rFonts w:ascii="Courier" w:hAnsi="Courier"/>
          <w:noProof/>
          <w:lang w:val="en-GB"/>
        </w:rPr>
        <w:t xml:space="preserve">The PEST Control File  </w:t>
      </w:r>
      <w:r w:rsidRPr="006B3945">
        <w:rPr>
          <w:rFonts w:ascii="Times New Roman" w:hAnsi="Times New Roman"/>
          <w:noProof/>
          <w:highlight w:val="yellow"/>
          <w:lang w:val="en-GB"/>
        </w:rPr>
        <w:t>[FROM WELTER AND OTHERS 2011/DOHERTY AND HUNT 2010 – NEED TO REVISE ALL OR SUBSET TO KEYWORDS]</w:t>
      </w:r>
      <w:r>
        <w:rPr>
          <w:noProof/>
        </w:rPr>
        <w:tab/>
      </w:r>
      <w:r w:rsidR="001C6AA6">
        <w:rPr>
          <w:noProof/>
        </w:rPr>
        <w:fldChar w:fldCharType="begin"/>
      </w:r>
      <w:r>
        <w:rPr>
          <w:noProof/>
        </w:rPr>
        <w:instrText xml:space="preserve"> PAGEREF _Toc305418540 \h </w:instrText>
      </w:r>
      <w:r w:rsidR="001C6AA6">
        <w:rPr>
          <w:noProof/>
        </w:rPr>
      </w:r>
      <w:r w:rsidR="001C6AA6">
        <w:rPr>
          <w:noProof/>
        </w:rPr>
        <w:fldChar w:fldCharType="separate"/>
      </w:r>
      <w:r>
        <w:rPr>
          <w:noProof/>
        </w:rPr>
        <w:t>14</w:t>
      </w:r>
      <w:r w:rsidR="001C6AA6">
        <w:rPr>
          <w:noProof/>
        </w:rPr>
        <w:fldChar w:fldCharType="end"/>
      </w:r>
    </w:p>
    <w:p w14:paraId="219CD4C4" w14:textId="77777777" w:rsidR="003C63C2" w:rsidRPr="005929C3" w:rsidRDefault="001C6AA6" w:rsidP="005C2DC8">
      <w:pPr>
        <w:pStyle w:val="TOC1"/>
      </w:pPr>
      <w:r>
        <w:rPr>
          <w:rFonts w:ascii="Univers 47 CondensedLight" w:hAnsi="Univers 47 CondensedLight" w:cs="Arial"/>
          <w:b/>
          <w:bCs/>
          <w:kern w:val="32"/>
          <w:sz w:val="32"/>
          <w:szCs w:val="32"/>
        </w:rPr>
        <w:fldChar w:fldCharType="end"/>
      </w:r>
    </w:p>
    <w:p w14:paraId="189B28AA" w14:textId="77777777" w:rsidR="000418E7" w:rsidRDefault="000418E7" w:rsidP="00251FD1">
      <w:pPr>
        <w:pStyle w:val="TOCHeading1"/>
        <w:outlineLvl w:val="9"/>
      </w:pPr>
      <w:bookmarkStart w:id="4" w:name="_Toc59000056"/>
      <w:bookmarkStart w:id="5" w:name="_Toc59001231"/>
      <w:r>
        <w:t>Figures</w:t>
      </w:r>
    </w:p>
    <w:p w14:paraId="1373C3D9" w14:textId="77777777" w:rsidR="00EB08E9" w:rsidRDefault="001C6AA6">
      <w:pPr>
        <w:pStyle w:val="TableofFigures"/>
        <w:tabs>
          <w:tab w:val="left" w:pos="1200"/>
          <w:tab w:val="right" w:leader="dot" w:pos="10257"/>
        </w:tabs>
        <w:rPr>
          <w:rFonts w:ascii="Times New Roman" w:hAnsi="Times New Roman"/>
          <w:noProof/>
          <w:szCs w:val="24"/>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Figure caption.</w:t>
      </w:r>
      <w:r w:rsidR="00EB08E9">
        <w:rPr>
          <w:noProof/>
        </w:rPr>
        <w:tab/>
      </w:r>
      <w:r>
        <w:rPr>
          <w:noProof/>
        </w:rPr>
        <w:fldChar w:fldCharType="begin"/>
      </w:r>
      <w:r w:rsidR="00EB08E9">
        <w:rPr>
          <w:noProof/>
        </w:rPr>
        <w:instrText xml:space="preserve"> PAGEREF _Toc193785435 \h </w:instrText>
      </w:r>
      <w:r>
        <w:rPr>
          <w:noProof/>
        </w:rPr>
      </w:r>
      <w:r>
        <w:rPr>
          <w:noProof/>
        </w:rPr>
        <w:fldChar w:fldCharType="separate"/>
      </w:r>
      <w:r w:rsidR="00C50020">
        <w:rPr>
          <w:noProof/>
        </w:rPr>
        <w:t>8</w:t>
      </w:r>
      <w:r>
        <w:rPr>
          <w:noProof/>
        </w:rPr>
        <w:fldChar w:fldCharType="end"/>
      </w:r>
    </w:p>
    <w:p w14:paraId="5B2D1740" w14:textId="77777777" w:rsidR="00EB08E9" w:rsidRDefault="00EB08E9">
      <w:pPr>
        <w:pStyle w:val="TableofFigures"/>
        <w:tabs>
          <w:tab w:val="left" w:pos="1200"/>
          <w:tab w:val="right" w:leader="dot" w:pos="10257"/>
        </w:tabs>
        <w:rPr>
          <w:rFonts w:ascii="Times New Roman" w:hAnsi="Times New Roman"/>
          <w:noProof/>
          <w:szCs w:val="24"/>
        </w:rPr>
      </w:pPr>
      <w:r w:rsidRPr="00EB08E9">
        <w:rPr>
          <w:noProof/>
        </w:rPr>
        <w:lastRenderedPageBreak/>
        <w:t>2.</w:t>
      </w:r>
      <w:r w:rsidRPr="00EB08E9">
        <w:rPr>
          <w:rFonts w:ascii="Times New Roman" w:hAnsi="Times New Roman"/>
          <w:noProof/>
          <w:szCs w:val="24"/>
        </w:rPr>
        <w:t xml:space="preserve"> </w:t>
      </w:r>
      <w:r>
        <w:rPr>
          <w:noProof/>
        </w:rPr>
        <w:t>Figure caption with (</w:t>
      </w:r>
      <w:r w:rsidRPr="00932DA4">
        <w:rPr>
          <w:i/>
          <w:noProof/>
        </w:rPr>
        <w:t>A</w:t>
      </w:r>
      <w:r>
        <w:rPr>
          <w:noProof/>
        </w:rPr>
        <w:t>) multiple parts (</w:t>
      </w:r>
      <w:r w:rsidRPr="00932DA4">
        <w:rPr>
          <w:i/>
          <w:noProof/>
        </w:rPr>
        <w:t>B</w:t>
      </w:r>
      <w:r>
        <w:rPr>
          <w:noProof/>
        </w:rPr>
        <w:t>) that are divided by the (</w:t>
      </w:r>
      <w:r w:rsidRPr="00932DA4">
        <w:rPr>
          <w:i/>
          <w:noProof/>
        </w:rPr>
        <w:t>C</w:t>
      </w:r>
      <w:r>
        <w:rPr>
          <w:noProof/>
        </w:rPr>
        <w:t>) MultipartFigCap style.</w:t>
      </w:r>
      <w:r>
        <w:rPr>
          <w:noProof/>
        </w:rPr>
        <w:tab/>
      </w:r>
      <w:r w:rsidR="001C6AA6">
        <w:rPr>
          <w:noProof/>
        </w:rPr>
        <w:fldChar w:fldCharType="begin"/>
      </w:r>
      <w:r>
        <w:rPr>
          <w:noProof/>
        </w:rPr>
        <w:instrText xml:space="preserve"> PAGEREF _Toc193785436 \h </w:instrText>
      </w:r>
      <w:r w:rsidR="001C6AA6">
        <w:rPr>
          <w:noProof/>
        </w:rPr>
      </w:r>
      <w:r w:rsidR="001C6AA6">
        <w:rPr>
          <w:noProof/>
        </w:rPr>
        <w:fldChar w:fldCharType="separate"/>
      </w:r>
      <w:r w:rsidR="00C50020">
        <w:rPr>
          <w:noProof/>
        </w:rPr>
        <w:t>8</w:t>
      </w:r>
      <w:r w:rsidR="001C6AA6">
        <w:rPr>
          <w:noProof/>
        </w:rPr>
        <w:fldChar w:fldCharType="end"/>
      </w:r>
    </w:p>
    <w:p w14:paraId="6BE1CDA9" w14:textId="77777777" w:rsidR="00F97B9E" w:rsidRDefault="001C6AA6" w:rsidP="00251FD1">
      <w:pPr>
        <w:pStyle w:val="TOCHeading1"/>
        <w:outlineLvl w:val="9"/>
      </w:pPr>
      <w:r>
        <w:fldChar w:fldCharType="end"/>
      </w:r>
      <w:r w:rsidR="000418E7">
        <w:t>Tables</w:t>
      </w:r>
    </w:p>
    <w:p w14:paraId="509BBD50" w14:textId="77777777" w:rsidR="00EB08E9" w:rsidRDefault="001C6AA6">
      <w:pPr>
        <w:pStyle w:val="TableofFigures"/>
        <w:tabs>
          <w:tab w:val="left" w:pos="1200"/>
          <w:tab w:val="right" w:leader="dot" w:pos="10257"/>
        </w:tabs>
        <w:rPr>
          <w:rFonts w:ascii="Times New Roman" w:hAnsi="Times New Roman"/>
          <w:noProof/>
          <w:szCs w:val="24"/>
        </w:rPr>
      </w:pPr>
      <w:r>
        <w:fldChar w:fldCharType="begin"/>
      </w:r>
      <w:r w:rsidR="00462C08">
        <w:instrText xml:space="preserve"> TOC \t "TableTitle" \c </w:instrText>
      </w:r>
      <w: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This is a table title.</w:t>
      </w:r>
      <w:r w:rsidR="00EB08E9">
        <w:rPr>
          <w:noProof/>
        </w:rPr>
        <w:tab/>
      </w:r>
      <w:r>
        <w:rPr>
          <w:noProof/>
        </w:rPr>
        <w:fldChar w:fldCharType="begin"/>
      </w:r>
      <w:r w:rsidR="00EB08E9">
        <w:rPr>
          <w:noProof/>
        </w:rPr>
        <w:instrText xml:space="preserve"> PAGEREF _Toc193785446 \h </w:instrText>
      </w:r>
      <w:r>
        <w:rPr>
          <w:noProof/>
        </w:rPr>
      </w:r>
      <w:r>
        <w:rPr>
          <w:noProof/>
        </w:rPr>
        <w:fldChar w:fldCharType="separate"/>
      </w:r>
      <w:r w:rsidR="00C50020">
        <w:rPr>
          <w:noProof/>
        </w:rPr>
        <w:t>8</w:t>
      </w:r>
      <w:r>
        <w:rPr>
          <w:noProof/>
        </w:rPr>
        <w:fldChar w:fldCharType="end"/>
      </w:r>
    </w:p>
    <w:p w14:paraId="01BA75B7" w14:textId="77777777" w:rsidR="00462C08" w:rsidRDefault="001C6AA6" w:rsidP="005C2DC8">
      <w:pPr>
        <w:pStyle w:val="TOCLists"/>
      </w:pPr>
      <w:r>
        <w:fldChar w:fldCharType="end"/>
      </w:r>
    </w:p>
    <w:p w14:paraId="6942A42D" w14:textId="77777777" w:rsidR="00462C08" w:rsidRDefault="00462C08" w:rsidP="005C2DC8">
      <w:pPr>
        <w:pStyle w:val="TOCLists"/>
      </w:pPr>
    </w:p>
    <w:p w14:paraId="3CA1431E" w14:textId="77777777" w:rsidR="00462C08" w:rsidRDefault="00462C08" w:rsidP="005C2DC8">
      <w:pPr>
        <w:pStyle w:val="TOCLists"/>
      </w:pPr>
    </w:p>
    <w:p w14:paraId="1198AE8B" w14:textId="77777777" w:rsidR="00462C08" w:rsidRDefault="00462C08" w:rsidP="005C2DC8">
      <w:pPr>
        <w:pStyle w:val="TOCLists"/>
      </w:pPr>
    </w:p>
    <w:bookmarkEnd w:id="4"/>
    <w:bookmarkEnd w:id="5"/>
    <w:p w14:paraId="296CB967" w14:textId="77777777" w:rsidR="00A914A4" w:rsidRDefault="00A914A4" w:rsidP="00C50020">
      <w:pPr>
        <w:pStyle w:val="TOCHeading1"/>
        <w:outlineLvl w:val="9"/>
      </w:pPr>
    </w:p>
    <w:p w14:paraId="4B117304" w14:textId="77777777" w:rsidR="003C63C2" w:rsidRDefault="003C63C2" w:rsidP="003C63C2"/>
    <w:p w14:paraId="77764F0B" w14:textId="77777777" w:rsidR="003C63C2" w:rsidRPr="005929C3" w:rsidRDefault="00DD25D8" w:rsidP="003C63C2">
      <w:r w:rsidRPr="005929C3">
        <w:cr/>
      </w:r>
    </w:p>
    <w:p w14:paraId="10C35D19" w14:textId="77777777" w:rsidR="00E92C64" w:rsidRDefault="00E92C64" w:rsidP="00A471C4">
      <w:pPr>
        <w:pStyle w:val="Title"/>
        <w:sectPr w:rsidR="00E92C64" w:rsidSect="005C2DC8">
          <w:footerReference w:type="even" r:id="rId13"/>
          <w:footerReference w:type="default" r:id="rId14"/>
          <w:pgSz w:w="12240" w:h="15840"/>
          <w:pgMar w:top="1440" w:right="864" w:bottom="965" w:left="1109" w:header="720" w:footer="720" w:gutter="0"/>
          <w:pgNumType w:fmt="lowerRoman" w:start="1"/>
          <w:cols w:space="720"/>
          <w:titlePg/>
          <w:docGrid w:linePitch="360"/>
        </w:sectPr>
      </w:pPr>
    </w:p>
    <w:p w14:paraId="31D7448D" w14:textId="77777777" w:rsidR="00303FE0" w:rsidRDefault="00303FE0" w:rsidP="00C81BD4">
      <w:pPr>
        <w:pStyle w:val="Authors"/>
      </w:pPr>
      <w:r w:rsidRPr="00303FE0">
        <w:rPr>
          <w:rFonts w:cs="Arial"/>
          <w:b/>
          <w:bCs/>
          <w:kern w:val="28"/>
          <w:sz w:val="44"/>
          <w:szCs w:val="32"/>
        </w:rPr>
        <w:lastRenderedPageBreak/>
        <w:t xml:space="preserve">Approaches in Highly Parameterized Inversion:  </w:t>
      </w:r>
      <w:del w:id="6" w:author="Michael Fienen" w:date="2011-11-04T16:20:00Z">
        <w:r w:rsidRPr="00303FE0" w:rsidDel="00EB6505">
          <w:rPr>
            <w:rFonts w:cs="Arial"/>
            <w:b/>
            <w:bCs/>
            <w:kern w:val="28"/>
            <w:sz w:val="44"/>
            <w:szCs w:val="32"/>
          </w:rPr>
          <w:delText>KeyPEST</w:delText>
        </w:r>
      </w:del>
      <w:proofErr w:type="spellStart"/>
      <w:ins w:id="7" w:author="Michael Fienen" w:date="2011-11-04T16:20:00Z">
        <w:r w:rsidR="00EB6505">
          <w:rPr>
            <w:rFonts w:cs="Arial"/>
            <w:b/>
            <w:bCs/>
            <w:kern w:val="28"/>
            <w:sz w:val="44"/>
            <w:szCs w:val="32"/>
          </w:rPr>
          <w:t>k</w:t>
        </w:r>
        <w:r w:rsidR="00EB6505" w:rsidRPr="00303FE0">
          <w:rPr>
            <w:rFonts w:cs="Arial"/>
            <w:b/>
            <w:bCs/>
            <w:kern w:val="28"/>
            <w:sz w:val="44"/>
            <w:szCs w:val="32"/>
          </w:rPr>
          <w:t>eyPEST</w:t>
        </w:r>
      </w:ins>
      <w:proofErr w:type="spellEnd"/>
      <w:r w:rsidRPr="00303FE0">
        <w:rPr>
          <w:rFonts w:cs="Arial"/>
          <w:b/>
          <w:bCs/>
          <w:kern w:val="28"/>
          <w:sz w:val="44"/>
          <w:szCs w:val="32"/>
        </w:rPr>
        <w:t>, A Keyword Input Reader for PEST++ and PEST</w:t>
      </w:r>
      <w:r>
        <w:t xml:space="preserve"> </w:t>
      </w:r>
    </w:p>
    <w:p w14:paraId="2A6D9F1B" w14:textId="77777777" w:rsidR="003C63C2" w:rsidRPr="00C81BD4" w:rsidRDefault="008C020C" w:rsidP="00C81BD4">
      <w:pPr>
        <w:pStyle w:val="Authors"/>
      </w:pPr>
      <w:r>
        <w:t>By Michael N. Fienen</w:t>
      </w:r>
      <w:ins w:id="8" w:author="R" w:date="2012-07-27T13:40:00Z">
        <w:r w:rsidR="00B97BBB">
          <w:t>,</w:t>
        </w:r>
      </w:ins>
      <w:r>
        <w:t xml:space="preserve"> </w:t>
      </w:r>
      <w:del w:id="9" w:author="R" w:date="2012-07-27T13:40:00Z">
        <w:r w:rsidDel="00B97BBB">
          <w:delText>and</w:delText>
        </w:r>
        <w:r w:rsidR="00303FE0" w:rsidRPr="00303FE0" w:rsidDel="00B97BBB">
          <w:delText xml:space="preserve"> </w:delText>
        </w:r>
      </w:del>
      <w:r w:rsidR="00303FE0" w:rsidRPr="00303FE0">
        <w:t xml:space="preserve">Randall J. </w:t>
      </w:r>
      <w:r>
        <w:t>Hunt</w:t>
      </w:r>
      <w:ins w:id="10" w:author="R" w:date="2012-07-27T13:40:00Z">
        <w:r w:rsidR="00B97BBB">
          <w:t>, and Jeremy T. White</w:t>
        </w:r>
      </w:ins>
    </w:p>
    <w:p w14:paraId="4A7D8608" w14:textId="77777777" w:rsidR="003C63C2" w:rsidRPr="00DC6924" w:rsidRDefault="00303FE0" w:rsidP="00A471C4">
      <w:pPr>
        <w:pStyle w:val="Heading1"/>
      </w:pPr>
      <w:bookmarkStart w:id="11" w:name="_Toc305418523"/>
      <w:r>
        <w:t>Abstract</w:t>
      </w:r>
      <w:bookmarkEnd w:id="11"/>
      <w:r w:rsidR="00726A38">
        <w:t xml:space="preserve"> </w:t>
      </w:r>
    </w:p>
    <w:p w14:paraId="4C8BB5BA" w14:textId="77777777" w:rsidR="003C63C2" w:rsidRPr="00DC6924" w:rsidRDefault="000E58E8" w:rsidP="000E58E8">
      <w:pPr>
        <w:pStyle w:val="BodyText"/>
      </w:pPr>
      <w:r>
        <w:t>PEST (Doherty 2010a, 2010b) is a sophisticated parameter estimation software suite that has been developed over more than 20 years.  As a result, the PEST input is relatively complex and includes many input</w:t>
      </w:r>
      <w:ins w:id="12" w:author="Michael Fienen" w:date="2011-11-04T16:19:00Z">
        <w:r w:rsidR="00EB6505">
          <w:t xml:space="preserve"> value</w:t>
        </w:r>
      </w:ins>
      <w:r>
        <w:t xml:space="preserve">s that are not commonly </w:t>
      </w:r>
      <w:del w:id="13" w:author="R" w:date="2012-07-27T13:42:00Z">
        <w:r w:rsidDel="008850E2">
          <w:delText xml:space="preserve">varied </w:delText>
        </w:r>
      </w:del>
      <w:ins w:id="14" w:author="R" w:date="2012-07-27T13:42:00Z">
        <w:r w:rsidR="008850E2">
          <w:t xml:space="preserve">salient </w:t>
        </w:r>
      </w:ins>
      <w:r>
        <w:t xml:space="preserve">during </w:t>
      </w:r>
      <w:ins w:id="15" w:author="R" w:date="2012-07-27T13:42:00Z">
        <w:r w:rsidR="008850E2">
          <w:t xml:space="preserve">the majority of </w:t>
        </w:r>
      </w:ins>
      <w:r>
        <w:t xml:space="preserve">today’s parameter estimation activities. </w:t>
      </w:r>
      <w:ins w:id="16" w:author="R" w:date="2012-07-27T13:42:00Z">
        <w:r w:rsidR="008850E2">
          <w:t xml:space="preserve">A derivative of PEST – </w:t>
        </w:r>
      </w:ins>
      <w:r>
        <w:t xml:space="preserve">PEST++ </w:t>
      </w:r>
      <w:ins w:id="17" w:author="R" w:date="2012-07-27T13:42:00Z">
        <w:r w:rsidR="008850E2">
          <w:t xml:space="preserve"> </w:t>
        </w:r>
      </w:ins>
      <w:ins w:id="18" w:author="R" w:date="2012-07-27T13:43:00Z">
        <w:r w:rsidR="008850E2">
          <w:t xml:space="preserve">(Welter and others, 2012) </w:t>
        </w:r>
      </w:ins>
      <w:ins w:id="19" w:author="R" w:date="2012-07-27T13:42:00Z">
        <w:r w:rsidR="008850E2">
          <w:t>–</w:t>
        </w:r>
        <w:del w:id="20" w:author="Michael Fienen" w:date="2012-09-20T16:44:00Z">
          <w:r w:rsidR="008850E2" w:rsidDel="009254D1">
            <w:delText xml:space="preserve"> </w:delText>
          </w:r>
        </w:del>
      </w:ins>
      <w:ins w:id="21" w:author="Michael Fienen" w:date="2012-09-20T16:44:00Z">
        <w:r w:rsidR="009254D1">
          <w:t xml:space="preserve"> </w:t>
        </w:r>
      </w:ins>
      <w:ins w:id="22" w:author="R" w:date="2012-07-27T13:42:00Z">
        <w:del w:id="23" w:author="Michael Fienen" w:date="2012-09-20T16:44:00Z">
          <w:r w:rsidR="008850E2" w:rsidDel="009254D1">
            <w:delText xml:space="preserve">was </w:delText>
          </w:r>
        </w:del>
      </w:ins>
      <w:r>
        <w:t>was developed</w:t>
      </w:r>
      <w:ins w:id="24" w:author="Michael Fienen" w:date="2011-11-04T16:20:00Z">
        <w:r w:rsidR="00EB6505">
          <w:t xml:space="preserve"> </w:t>
        </w:r>
      </w:ins>
      <w:del w:id="25" w:author="R" w:date="2012-07-27T13:44:00Z">
        <w:r w:rsidDel="008850E2">
          <w:delText xml:space="preserve">to </w:delText>
        </w:r>
      </w:del>
      <w:ins w:id="26" w:author="R" w:date="2012-07-27T13:44:00Z">
        <w:r w:rsidR="008850E2">
          <w:t xml:space="preserve">for </w:t>
        </w:r>
      </w:ins>
      <w:del w:id="27" w:author="R" w:date="2012-07-27T13:44:00Z">
        <w:r w:rsidDel="008850E2">
          <w:delText xml:space="preserve">simplify </w:delText>
        </w:r>
      </w:del>
      <w:ins w:id="28" w:author="R" w:date="2012-07-27T13:44:00Z">
        <w:r w:rsidR="008850E2">
          <w:t xml:space="preserve">simpler and more robust </w:t>
        </w:r>
      </w:ins>
      <w:r>
        <w:t xml:space="preserve">user access to the </w:t>
      </w:r>
      <w:del w:id="29" w:author="Michael Fienen" w:date="2011-11-04T16:20:00Z">
        <w:r w:rsidDel="00EB6505">
          <w:delText xml:space="preserve">most </w:delText>
        </w:r>
      </w:del>
      <w:ins w:id="30" w:author="Michael Fienen" w:date="2011-11-04T16:20:00Z">
        <w:r w:rsidR="00EB6505">
          <w:t>most-</w:t>
        </w:r>
      </w:ins>
      <w:r>
        <w:t>used capabilities of PEST</w:t>
      </w:r>
      <w:ins w:id="31" w:author="R" w:date="2012-07-27T13:44:00Z">
        <w:r w:rsidR="008850E2">
          <w:t xml:space="preserve">.  However, PEST++ currently </w:t>
        </w:r>
      </w:ins>
      <w:del w:id="32" w:author="R" w:date="2012-07-27T13:44:00Z">
        <w:r w:rsidDel="008850E2">
          <w:delText>, but</w:delText>
        </w:r>
      </w:del>
      <w:r>
        <w:t xml:space="preserve"> uses the same complex input of PEST.  This, in turn, has made for an </w:t>
      </w:r>
      <w:proofErr w:type="spellStart"/>
      <w:r>
        <w:t>unnessarily</w:t>
      </w:r>
      <w:proofErr w:type="spellEnd"/>
      <w:r>
        <w:t xml:space="preserve"> high learning curve for new PEST and PEST++ users. These overarching concerns are addressed with the code </w:t>
      </w:r>
      <w:del w:id="33" w:author="Michael Fienen" w:date="2011-11-04T16:20:00Z">
        <w:r w:rsidDel="00EB6505">
          <w:delText>KeyPEST</w:delText>
        </w:r>
      </w:del>
      <w:proofErr w:type="spellStart"/>
      <w:ins w:id="34" w:author="Michael Fienen" w:date="2011-11-04T16:20:00Z">
        <w:r w:rsidR="00EB6505">
          <w:t>keyPEST</w:t>
        </w:r>
      </w:ins>
      <w:proofErr w:type="spellEnd"/>
      <w:r>
        <w:t>, a keyword input reader</w:t>
      </w:r>
      <w:ins w:id="35" w:author="R" w:date="2012-07-27T13:45:00Z">
        <w:r w:rsidR="005B7304">
          <w:t xml:space="preserve"> and translator</w:t>
        </w:r>
      </w:ins>
      <w:r>
        <w:t xml:space="preserve"> for PEST and PEST++.  </w:t>
      </w:r>
      <w:del w:id="36" w:author="Michael Fienen" w:date="2011-11-04T16:20:00Z">
        <w:r w:rsidDel="00EB6505">
          <w:delText xml:space="preserve">KeyPEST </w:delText>
        </w:r>
      </w:del>
      <w:proofErr w:type="spellStart"/>
      <w:proofErr w:type="gramStart"/>
      <w:ins w:id="37" w:author="Michael Fienen" w:date="2011-11-04T16:20:00Z">
        <w:r w:rsidR="00EB6505">
          <w:t>keyPEST</w:t>
        </w:r>
        <w:proofErr w:type="spellEnd"/>
        <w:proofErr w:type="gramEnd"/>
        <w:r w:rsidR="00EB6505">
          <w:t xml:space="preserve"> </w:t>
        </w:r>
      </w:ins>
      <w:r>
        <w:t xml:space="preserve">is an object-oriented Python code that </w:t>
      </w:r>
      <w:del w:id="38" w:author="R" w:date="2012-07-27T13:46:00Z">
        <w:r w:rsidDel="005B7304">
          <w:delText xml:space="preserve">provides a means to </w:delText>
        </w:r>
      </w:del>
      <w:r>
        <w:t>convert</w:t>
      </w:r>
      <w:ins w:id="39" w:author="R" w:date="2012-07-27T13:46:00Z">
        <w:r w:rsidR="005B7304">
          <w:t>s descriptive</w:t>
        </w:r>
      </w:ins>
      <w:r>
        <w:t xml:space="preserve"> keyword input </w:t>
      </w:r>
      <w:ins w:id="40" w:author="R" w:date="2012-07-27T13:46:00Z">
        <w:r w:rsidR="005B7304">
          <w:t xml:space="preserve">provided by a user </w:t>
        </w:r>
      </w:ins>
      <w:r>
        <w:t xml:space="preserve">into the </w:t>
      </w:r>
      <w:proofErr w:type="spellStart"/>
      <w:r>
        <w:t>appropropr</w:t>
      </w:r>
      <w:del w:id="41" w:author="R" w:date="2012-07-27T13:47:00Z">
        <w:r w:rsidDel="002A51BB">
          <w:delText>a</w:delText>
        </w:r>
      </w:del>
      <w:r>
        <w:t>i</w:t>
      </w:r>
      <w:ins w:id="42" w:author="R" w:date="2012-07-27T13:47:00Z">
        <w:r w:rsidR="002A51BB">
          <w:t>a</w:t>
        </w:r>
      </w:ins>
      <w:r>
        <w:t>te</w:t>
      </w:r>
      <w:proofErr w:type="spellEnd"/>
      <w:r>
        <w:t xml:space="preserve"> </w:t>
      </w:r>
      <w:ins w:id="43" w:author="R" w:date="2012-07-27T13:48:00Z">
        <w:r w:rsidR="00F606D5">
          <w:t xml:space="preserve">native (complex) </w:t>
        </w:r>
      </w:ins>
      <w:r>
        <w:t>format</w:t>
      </w:r>
      <w:ins w:id="44" w:author="R" w:date="2012-07-27T13:48:00Z">
        <w:r w:rsidR="00F606D5">
          <w:t xml:space="preserve"> </w:t>
        </w:r>
      </w:ins>
      <w:ins w:id="45" w:author="R" w:date="2012-07-27T13:49:00Z">
        <w:r w:rsidR="00F606D5">
          <w:t>used by</w:t>
        </w:r>
      </w:ins>
      <w:ins w:id="46" w:author="R" w:date="2012-07-27T13:48:00Z">
        <w:r w:rsidR="00F606D5">
          <w:t xml:space="preserve"> </w:t>
        </w:r>
      </w:ins>
      <w:del w:id="47" w:author="R" w:date="2012-07-27T13:47:00Z">
        <w:r w:rsidDel="00F606D5">
          <w:delText>e</w:delText>
        </w:r>
      </w:del>
      <w:r>
        <w:t xml:space="preserve"> </w:t>
      </w:r>
      <w:del w:id="48" w:author="R" w:date="2012-07-27T13:48:00Z">
        <w:r w:rsidDel="00F606D5">
          <w:delText xml:space="preserve">for the non-keyword input of </w:delText>
        </w:r>
      </w:del>
      <w:r>
        <w:t>PEST and</w:t>
      </w:r>
      <w:del w:id="49" w:author="R" w:date="2012-07-27T13:48:00Z">
        <w:r w:rsidDel="00F606D5">
          <w:delText>, by extension,</w:delText>
        </w:r>
      </w:del>
      <w:ins w:id="50" w:author="R" w:date="2012-07-27T13:48:00Z">
        <w:r w:rsidR="00F606D5">
          <w:t xml:space="preserve"> </w:t>
        </w:r>
      </w:ins>
      <w:r>
        <w:t xml:space="preserve"> PEST++. The required number of keywords needed to initiate a PEST++ run is </w:t>
      </w:r>
      <w:del w:id="51" w:author="Michael Fienen" w:date="2011-11-04T16:38:00Z">
        <w:r w:rsidDel="000F0D2D">
          <w:delText>kept to a minimum</w:delText>
        </w:r>
      </w:del>
      <w:ins w:id="52" w:author="Michael Fienen" w:date="2011-11-04T16:38:00Z">
        <w:r w:rsidR="000F0D2D">
          <w:t>reduced</w:t>
        </w:r>
      </w:ins>
      <w:r>
        <w:t xml:space="preserve"> by using a </w:t>
      </w:r>
      <w:del w:id="53" w:author="R" w:date="2012-07-27T13:49:00Z">
        <w:r w:rsidDel="00F606D5">
          <w:delText>use-a-reasonable-</w:delText>
        </w:r>
      </w:del>
      <w:r>
        <w:t>default-value-unless-overridden</w:t>
      </w:r>
      <w:del w:id="54" w:author="R" w:date="2012-07-27T13:50:00Z">
        <w:r w:rsidDel="00D06C2B">
          <w:delText>-by</w:delText>
        </w:r>
      </w:del>
      <w:del w:id="55" w:author="R" w:date="2012-07-27T13:49:00Z">
        <w:r w:rsidDel="00F606D5">
          <w:delText>-the</w:delText>
        </w:r>
      </w:del>
      <w:del w:id="56" w:author="R" w:date="2012-07-27T13:50:00Z">
        <w:r w:rsidDel="00D06C2B">
          <w:delText>-user</w:delText>
        </w:r>
      </w:del>
      <w:r>
        <w:t xml:space="preserve"> concept.  </w:t>
      </w:r>
      <w:del w:id="57" w:author="R" w:date="2012-07-27T13:50:00Z">
        <w:r w:rsidDel="00D06C2B">
          <w:delText xml:space="preserve">Default </w:delText>
        </w:r>
      </w:del>
      <w:ins w:id="58" w:author="R" w:date="2012-07-27T13:52:00Z">
        <w:r w:rsidR="0040126F">
          <w:t xml:space="preserve">Reasonable </w:t>
        </w:r>
      </w:ins>
      <w:proofErr w:type="spellStart"/>
      <w:ins w:id="59" w:author="R" w:date="2012-07-27T13:50:00Z">
        <w:r w:rsidR="00D06C2B">
          <w:t>keyPEST</w:t>
        </w:r>
        <w:proofErr w:type="spellEnd"/>
        <w:r w:rsidR="00D06C2B">
          <w:t xml:space="preserve"> default </w:t>
        </w:r>
      </w:ins>
      <w:r>
        <w:t xml:space="preserve">values </w:t>
      </w:r>
      <w:del w:id="60" w:author="R" w:date="2012-07-27T13:51:00Z">
        <w:r w:rsidDel="0040126F">
          <w:delText>can be</w:delText>
        </w:r>
      </w:del>
      <w:ins w:id="61" w:author="R" w:date="2012-07-27T13:51:00Z">
        <w:r w:rsidR="0040126F">
          <w:t>are</w:t>
        </w:r>
      </w:ins>
      <w:r>
        <w:t xml:space="preserve"> </w:t>
      </w:r>
      <w:ins w:id="62" w:author="R" w:date="2012-07-27T13:52:00Z">
        <w:r w:rsidR="0040126F">
          <w:t xml:space="preserve">used to populate PEST and PEST++ input variables unless </w:t>
        </w:r>
      </w:ins>
      <w:del w:id="63" w:author="R" w:date="2012-07-27T13:53:00Z">
        <w:r w:rsidDel="0040126F">
          <w:delText xml:space="preserve">overridden by </w:delText>
        </w:r>
      </w:del>
      <w:ins w:id="64" w:author="R" w:date="2012-07-27T13:50:00Z">
        <w:r w:rsidR="00D06C2B">
          <w:t xml:space="preserve">the user </w:t>
        </w:r>
      </w:ins>
      <w:ins w:id="65" w:author="R" w:date="2012-07-27T13:53:00Z">
        <w:r w:rsidR="0040126F">
          <w:t>choses to override the default by</w:t>
        </w:r>
      </w:ins>
      <w:ins w:id="66" w:author="R" w:date="2012-07-27T13:51:00Z">
        <w:r w:rsidR="0040126F">
          <w:t xml:space="preserve"> </w:t>
        </w:r>
      </w:ins>
      <w:r>
        <w:t xml:space="preserve">including the </w:t>
      </w:r>
      <w:del w:id="67" w:author="R" w:date="2012-07-27T13:50:00Z">
        <w:r w:rsidDel="00D06C2B">
          <w:delText xml:space="preserve">optional </w:delText>
        </w:r>
      </w:del>
      <w:ins w:id="68" w:author="R" w:date="2012-07-27T13:50:00Z">
        <w:r w:rsidR="00D06C2B">
          <w:t xml:space="preserve">appropriate </w:t>
        </w:r>
      </w:ins>
      <w:r>
        <w:t xml:space="preserve">keywords with new user-specified values.  The code described here </w:t>
      </w:r>
      <w:del w:id="69" w:author="R" w:date="2012-07-27T13:54:00Z">
        <w:r w:rsidDel="00781BEC">
          <w:delText xml:space="preserve">can </w:delText>
        </w:r>
      </w:del>
      <w:ins w:id="70" w:author="R" w:date="2012-07-27T13:54:00Z">
        <w:r w:rsidR="00781BEC">
          <w:t>allows a reader to access the</w:t>
        </w:r>
      </w:ins>
      <w:del w:id="71" w:author="R" w:date="2012-07-27T13:54:00Z">
        <w:r w:rsidDel="00781BEC">
          <w:delText>translate</w:delText>
        </w:r>
      </w:del>
      <w:r>
        <w:t xml:space="preserve"> </w:t>
      </w:r>
      <w:proofErr w:type="spellStart"/>
      <w:r>
        <w:t>the</w:t>
      </w:r>
      <w:proofErr w:type="spellEnd"/>
      <w:r>
        <w:t xml:space="preserve"> complete set of </w:t>
      </w:r>
      <w:ins w:id="72" w:author="R" w:date="2012-07-27T13:54:00Z">
        <w:r w:rsidR="00781BEC">
          <w:t xml:space="preserve">PEST and </w:t>
        </w:r>
      </w:ins>
      <w:r>
        <w:t xml:space="preserve">PEST++ </w:t>
      </w:r>
      <w:ins w:id="73" w:author="R" w:date="2012-07-27T13:55:00Z">
        <w:r w:rsidR="00781BEC">
          <w:t xml:space="preserve">using descriptive keywords, but frees the user from needing to populate all </w:t>
        </w:r>
      </w:ins>
      <w:ins w:id="74" w:author="R" w:date="2012-07-27T13:57:00Z">
        <w:r w:rsidR="00C85735">
          <w:lastRenderedPageBreak/>
          <w:t xml:space="preserve">required </w:t>
        </w:r>
      </w:ins>
      <w:ins w:id="75" w:author="R" w:date="2012-07-27T13:55:00Z">
        <w:r w:rsidR="00781BEC">
          <w:t xml:space="preserve">PEST and PEST++ variables.  The intent is </w:t>
        </w:r>
      </w:ins>
      <w:ins w:id="76" w:author="R" w:date="2012-07-27T13:58:00Z">
        <w:r w:rsidR="00C85735">
          <w:t>to provide</w:t>
        </w:r>
      </w:ins>
      <w:ins w:id="77" w:author="R" w:date="2012-07-27T13:57:00Z">
        <w:r w:rsidR="00C85735">
          <w:t xml:space="preserve"> a </w:t>
        </w:r>
      </w:ins>
      <w:ins w:id="78" w:author="R" w:date="2012-07-27T13:59:00Z">
        <w:r w:rsidR="00C9564B">
          <w:t>software</w:t>
        </w:r>
      </w:ins>
      <w:ins w:id="79" w:author="R" w:date="2012-07-27T13:57:00Z">
        <w:r w:rsidR="00C85735">
          <w:t xml:space="preserve"> platform that allows new users access to the powerful aspects of PEST and PEST</w:t>
        </w:r>
        <w:r w:rsidR="00C9564B">
          <w:t>++ with minimal</w:t>
        </w:r>
      </w:ins>
      <w:ins w:id="80" w:author="R" w:date="2012-07-27T14:01:00Z">
        <w:r w:rsidR="00C9564B">
          <w:t xml:space="preserve"> initial</w:t>
        </w:r>
      </w:ins>
      <w:ins w:id="81" w:author="R" w:date="2012-07-27T13:57:00Z">
        <w:r w:rsidR="00C9564B">
          <w:t xml:space="preserve"> </w:t>
        </w:r>
      </w:ins>
      <w:ins w:id="82" w:author="R" w:date="2012-07-27T13:59:00Z">
        <w:r w:rsidR="00C9564B">
          <w:t xml:space="preserve">training, while still allowing access to all PEST and PEST++ </w:t>
        </w:r>
      </w:ins>
      <w:del w:id="83" w:author="R" w:date="2012-07-27T13:54:00Z">
        <w:r w:rsidDel="00781BEC">
          <w:delText xml:space="preserve">functionality and a majority of </w:delText>
        </w:r>
      </w:del>
      <w:ins w:id="84" w:author="Michael Fienen" w:date="2011-11-04T16:38:00Z">
        <w:del w:id="85" w:author="R" w:date="2012-07-27T13:54:00Z">
          <w:r w:rsidR="000F0D2D" w:rsidDel="00781BEC">
            <w:delText xml:space="preserve">  </w:delText>
          </w:r>
        </w:del>
      </w:ins>
      <w:del w:id="86" w:author="R" w:date="2012-07-27T13:54:00Z">
        <w:r w:rsidDel="00781BEC">
          <w:delText xml:space="preserve">PEST </w:delText>
        </w:r>
      </w:del>
      <w:r>
        <w:t>functionality</w:t>
      </w:r>
      <w:ins w:id="87" w:author="Michael Fienen" w:date="2011-11-07T10:42:00Z">
        <w:r w:rsidR="00632014">
          <w:t xml:space="preserve"> </w:t>
        </w:r>
      </w:ins>
      <w:ins w:id="88" w:author="R" w:date="2012-07-27T14:00:00Z">
        <w:r w:rsidR="00C9564B">
          <w:t xml:space="preserve">as their parameter estimation needs increase.  </w:t>
        </w:r>
      </w:ins>
      <w:ins w:id="89" w:author="Michael Fienen" w:date="2011-11-07T10:42:00Z">
        <w:del w:id="90" w:author="R" w:date="2012-07-27T14:01:00Z">
          <w:r w:rsidR="00632014" w:rsidDel="00C9564B">
            <w:delText>into the traditional input format required by PEST++ and PEST</w:delText>
          </w:r>
        </w:del>
      </w:ins>
      <w:del w:id="91" w:author="R" w:date="2012-07-27T14:01:00Z">
        <w:r w:rsidDel="00C9564B">
          <w:delText xml:space="preserve">.  </w:delText>
        </w:r>
      </w:del>
      <w:r>
        <w:t xml:space="preserve">The code design </w:t>
      </w:r>
      <w:ins w:id="92" w:author="R" w:date="2012-07-27T14:02:00Z">
        <w:r w:rsidR="00C9564B">
          <w:t xml:space="preserve">itself </w:t>
        </w:r>
      </w:ins>
      <w:r>
        <w:t xml:space="preserve">is </w:t>
      </w:r>
      <w:ins w:id="93" w:author="R" w:date="2012-07-27T14:02:00Z">
        <w:r w:rsidR="00C9564B">
          <w:t xml:space="preserve">also </w:t>
        </w:r>
      </w:ins>
      <w:r>
        <w:t xml:space="preserve">intended to be extensible, </w:t>
      </w:r>
      <w:del w:id="94" w:author="R" w:date="2012-07-27T14:02:00Z">
        <w:r w:rsidDel="00C9564B">
          <w:delText xml:space="preserve">however, </w:delText>
        </w:r>
      </w:del>
      <w:r>
        <w:t xml:space="preserve">to facilitate </w:t>
      </w:r>
      <w:proofErr w:type="spellStart"/>
      <w:r>
        <w:t>aumgentation</w:t>
      </w:r>
      <w:proofErr w:type="spellEnd"/>
      <w:r>
        <w:t xml:space="preserve"> as PEST and PEST++ </w:t>
      </w:r>
      <w:del w:id="95" w:author="R" w:date="2012-07-27T14:03:00Z">
        <w:r w:rsidDel="00C9564B">
          <w:delText>continue to be advanced</w:delText>
        </w:r>
      </w:del>
      <w:ins w:id="96" w:author="R" w:date="2012-07-27T14:03:00Z">
        <w:r w:rsidR="00C9564B">
          <w:t xml:space="preserve">codes are </w:t>
        </w:r>
        <w:del w:id="97" w:author="Michael Fienen" w:date="2012-09-20T16:47:00Z">
          <w:r w:rsidR="00C9564B" w:rsidDel="009254D1">
            <w:delText>extended</w:delText>
          </w:r>
        </w:del>
      </w:ins>
      <w:ins w:id="98" w:author="Michael Fienen" w:date="2012-09-20T16:47:00Z">
        <w:r w:rsidR="009254D1">
          <w:t>augmented and revised</w:t>
        </w:r>
      </w:ins>
      <w:r>
        <w:t xml:space="preserve"> in the future.</w:t>
      </w:r>
    </w:p>
    <w:p w14:paraId="26C76BBA" w14:textId="77777777" w:rsidR="003C63C2" w:rsidRPr="00DC6924" w:rsidRDefault="00BE40F6" w:rsidP="00BE40F6">
      <w:pPr>
        <w:pStyle w:val="Heading1"/>
      </w:pPr>
      <w:bookmarkStart w:id="99" w:name="_Toc305418524"/>
      <w:r>
        <w:t>Introduction</w:t>
      </w:r>
      <w:bookmarkEnd w:id="99"/>
    </w:p>
    <w:p w14:paraId="4B7C792A" w14:textId="77777777" w:rsidR="00632014" w:rsidDel="00632014" w:rsidRDefault="00BE40F6" w:rsidP="00632014">
      <w:pPr>
        <w:pStyle w:val="BodyText"/>
        <w:rPr>
          <w:del w:id="100" w:author="Michael Fienen" w:date="2011-11-07T10:46:00Z"/>
        </w:rPr>
      </w:pPr>
      <w:r>
        <w:t xml:space="preserve">PEST (Doherty 2010a, 2010b) is a sophisticated parameter estimation software suite that has been developed over </w:t>
      </w:r>
      <w:r w:rsidR="00785503">
        <w:t xml:space="preserve">more than </w:t>
      </w:r>
      <w:r>
        <w:t>20 years.  During the time of development,</w:t>
      </w:r>
      <w:ins w:id="101" w:author="Michael Fienen" w:date="2011-11-04T16:38:00Z">
        <w:r w:rsidR="000F0D2D">
          <w:t xml:space="preserve"> </w:t>
        </w:r>
      </w:ins>
      <w:ins w:id="102" w:author="R" w:date="2012-07-27T14:04:00Z">
        <w:r w:rsidR="00C9564B">
          <w:t>new insight</w:t>
        </w:r>
      </w:ins>
      <w:ins w:id="103" w:author="Michael Fienen" w:date="2012-09-20T16:47:00Z">
        <w:r w:rsidR="009254D1">
          <w:t>s</w:t>
        </w:r>
      </w:ins>
      <w:ins w:id="104" w:author="R" w:date="2012-07-27T14:04:00Z">
        <w:r w:rsidR="00C9564B">
          <w:t xml:space="preserve"> and approaches have be</w:t>
        </w:r>
      </w:ins>
      <w:ins w:id="105" w:author="R" w:date="2012-07-27T14:07:00Z">
        <w:r w:rsidR="00915920">
          <w:t xml:space="preserve">come standardized, </w:t>
        </w:r>
      </w:ins>
      <w:r>
        <w:t>both</w:t>
      </w:r>
      <w:ins w:id="106" w:author="R" w:date="2012-07-27T14:07:00Z">
        <w:r w:rsidR="00915920">
          <w:t xml:space="preserve"> in computer</w:t>
        </w:r>
      </w:ins>
      <w:r>
        <w:t xml:space="preserve"> programming and parameter estimation techniques</w:t>
      </w:r>
      <w:del w:id="107" w:author="R" w:date="2012-07-27T14:07:00Z">
        <w:r w:rsidDel="00915920">
          <w:delText xml:space="preserve"> </w:delText>
        </w:r>
        <w:r w:rsidR="00785503" w:rsidDel="00915920">
          <w:delText>have changed</w:delText>
        </w:r>
      </w:del>
      <w:r w:rsidR="00785503">
        <w:t xml:space="preserve">.  </w:t>
      </w:r>
      <w:ins w:id="108" w:author="R" w:date="2012-07-27T14:09:00Z">
        <w:r w:rsidR="00586720">
          <w:t xml:space="preserve">Most notably, </w:t>
        </w:r>
      </w:ins>
      <w:del w:id="109" w:author="R" w:date="2012-07-27T14:09:00Z">
        <w:r w:rsidR="00785503" w:rsidDel="00586720">
          <w:delText>M</w:delText>
        </w:r>
      </w:del>
      <w:ins w:id="110" w:author="R" w:date="2012-07-27T14:09:00Z">
        <w:r w:rsidR="00586720">
          <w:t>m</w:t>
        </w:r>
      </w:ins>
      <w:r>
        <w:t xml:space="preserve">any </w:t>
      </w:r>
      <w:del w:id="111" w:author="R" w:date="2012-07-27T14:10:00Z">
        <w:r w:rsidDel="00586720">
          <w:delText xml:space="preserve">underlying </w:delText>
        </w:r>
      </w:del>
      <w:ins w:id="112" w:author="R" w:date="2012-07-27T14:10:00Z">
        <w:r w:rsidR="00586720">
          <w:t>parameter</w:t>
        </w:r>
      </w:ins>
      <w:ins w:id="113" w:author="R" w:date="2012-09-18T15:49:00Z">
        <w:r w:rsidR="009F31DF">
          <w:t xml:space="preserve"> estimation </w:t>
        </w:r>
      </w:ins>
      <w:r>
        <w:t xml:space="preserve">concepts have been </w:t>
      </w:r>
      <w:ins w:id="114" w:author="R" w:date="2012-09-18T15:49:00Z">
        <w:r w:rsidR="009F31DF">
          <w:t xml:space="preserve">extended, </w:t>
        </w:r>
      </w:ins>
      <w:r>
        <w:t>refined</w:t>
      </w:r>
      <w:ins w:id="115" w:author="R" w:date="2012-09-18T15:49:00Z">
        <w:r w:rsidR="009F31DF">
          <w:t>,</w:t>
        </w:r>
      </w:ins>
      <w:r>
        <w:t xml:space="preserve"> </w:t>
      </w:r>
      <w:del w:id="116" w:author="R" w:date="2012-09-18T15:49:00Z">
        <w:r w:rsidDel="009F31DF">
          <w:delText xml:space="preserve">or </w:delText>
        </w:r>
      </w:del>
      <w:ins w:id="117" w:author="R" w:date="2012-09-18T15:49:00Z">
        <w:r w:rsidR="009F31DF">
          <w:t xml:space="preserve">and </w:t>
        </w:r>
      </w:ins>
      <w:r>
        <w:t>replaced, and more experience has been gained so that a subset of suggested approaches have emerged from the family of all possible methods</w:t>
      </w:r>
      <w:ins w:id="118" w:author="R" w:date="2012-07-27T14:10:00Z">
        <w:r w:rsidR="00586720">
          <w:t xml:space="preserve"> (for example, </w:t>
        </w:r>
      </w:ins>
      <w:ins w:id="119" w:author="R" w:date="2012-07-27T14:12:00Z">
        <w:r w:rsidR="00586720">
          <w:t xml:space="preserve">Doherty, Fienen, and Hunt, 2010; </w:t>
        </w:r>
      </w:ins>
      <w:ins w:id="120" w:author="R" w:date="2012-07-27T14:10:00Z">
        <w:r w:rsidR="00586720">
          <w:t>Doherty and Hunt, 2010</w:t>
        </w:r>
      </w:ins>
      <w:ins w:id="121" w:author="R" w:date="2012-07-27T14:12:00Z">
        <w:r w:rsidR="00586720">
          <w:t>; Doherty, Hunt, and Tonkin, 2010</w:t>
        </w:r>
      </w:ins>
      <w:ins w:id="122" w:author="R" w:date="2012-07-27T14:10:00Z">
        <w:r w:rsidR="00586720">
          <w:t>)</w:t>
        </w:r>
      </w:ins>
      <w:r>
        <w:t xml:space="preserve">.  </w:t>
      </w:r>
      <w:r w:rsidR="00785503">
        <w:t>G</w:t>
      </w:r>
      <w:r>
        <w:t>iven the</w:t>
      </w:r>
      <w:ins w:id="123" w:author="Michael Fienen" w:date="2012-09-20T16:48:00Z">
        <w:r w:rsidR="009254D1">
          <w:t>,</w:t>
        </w:r>
      </w:ins>
      <w:r>
        <w:t xml:space="preserve"> </w:t>
      </w:r>
      <w:ins w:id="124" w:author="R" w:date="2012-07-27T14:13:00Z">
        <w:r w:rsidR="009073FC">
          <w:t xml:space="preserve">large established PEST user base, there is </w:t>
        </w:r>
      </w:ins>
      <w:r>
        <w:t xml:space="preserve">need to </w:t>
      </w:r>
      <w:del w:id="125" w:author="Michael Fienen" w:date="2012-09-20T16:48:00Z">
        <w:r w:rsidDel="009254D1">
          <w:delText xml:space="preserve">be </w:delText>
        </w:r>
      </w:del>
      <w:ins w:id="126" w:author="Michael Fienen" w:date="2012-09-20T16:48:00Z">
        <w:r w:rsidR="009254D1">
          <w:t>maintain</w:t>
        </w:r>
        <w:r w:rsidR="009254D1">
          <w:t xml:space="preserve"> </w:t>
        </w:r>
      </w:ins>
      <w:r>
        <w:t>backward compatib</w:t>
      </w:r>
      <w:ins w:id="127" w:author="Michael Fienen" w:date="2012-09-20T16:48:00Z">
        <w:r w:rsidR="009254D1">
          <w:t>ility</w:t>
        </w:r>
      </w:ins>
      <w:del w:id="128" w:author="Michael Fienen" w:date="2012-09-20T16:48:00Z">
        <w:r w:rsidDel="009254D1">
          <w:delText>le</w:delText>
        </w:r>
      </w:del>
      <w:r>
        <w:t>,</w:t>
      </w:r>
      <w:r w:rsidR="00785503" w:rsidRPr="00785503">
        <w:t xml:space="preserve"> </w:t>
      </w:r>
      <w:r w:rsidR="00785503">
        <w:t>however</w:t>
      </w:r>
      <w:ins w:id="129" w:author="R" w:date="2012-07-27T14:13:00Z">
        <w:r w:rsidR="009073FC">
          <w:t xml:space="preserve">.  </w:t>
        </w:r>
      </w:ins>
      <w:ins w:id="130" w:author="R" w:date="2012-09-18T15:50:00Z">
        <w:r w:rsidR="009F31DF">
          <w:t xml:space="preserve">Backward </w:t>
        </w:r>
        <w:proofErr w:type="gramStart"/>
        <w:r w:rsidR="009F31DF">
          <w:t xml:space="preserve">compatibility </w:t>
        </w:r>
      </w:ins>
      <w:ins w:id="131" w:author="R" w:date="2012-09-18T15:51:00Z">
        <w:r w:rsidR="009F31DF">
          <w:t xml:space="preserve"> has</w:t>
        </w:r>
        <w:proofErr w:type="gramEnd"/>
        <w:r w:rsidR="009F31DF">
          <w:t xml:space="preserve"> resulted in</w:t>
        </w:r>
      </w:ins>
      <w:del w:id="132" w:author="R" w:date="2012-09-18T15:51:00Z">
        <w:r w:rsidR="00785503" w:rsidDel="009F31DF">
          <w:delText xml:space="preserve">, </w:delText>
        </w:r>
      </w:del>
      <w:r>
        <w:t xml:space="preserve"> the legacy of the 20 years of PEST development </w:t>
      </w:r>
      <w:del w:id="133" w:author="R" w:date="2012-09-18T15:52:00Z">
        <w:r w:rsidDel="009F31DF">
          <w:delText xml:space="preserve">is </w:delText>
        </w:r>
      </w:del>
      <w:r>
        <w:t xml:space="preserve">still </w:t>
      </w:r>
      <w:ins w:id="134" w:author="R" w:date="2012-09-18T15:52:00Z">
        <w:r w:rsidR="009F31DF">
          <w:t xml:space="preserve">being </w:t>
        </w:r>
      </w:ins>
      <w:r>
        <w:t xml:space="preserve">reflected in the </w:t>
      </w:r>
      <w:r w:rsidR="0007615D">
        <w:t xml:space="preserve">input format and </w:t>
      </w:r>
      <w:proofErr w:type="spellStart"/>
      <w:r w:rsidR="0007615D">
        <w:t>and</w:t>
      </w:r>
      <w:proofErr w:type="spellEnd"/>
      <w:r w:rsidR="0007615D">
        <w:t xml:space="preserve"> </w:t>
      </w:r>
      <w:r w:rsidR="00785503">
        <w:t xml:space="preserve">the amount of </w:t>
      </w:r>
      <w:r w:rsidR="0007615D">
        <w:t xml:space="preserve">required input in the </w:t>
      </w:r>
      <w:r w:rsidR="004E0419">
        <w:t xml:space="preserve">most </w:t>
      </w:r>
      <w:r>
        <w:t>current version</w:t>
      </w:r>
      <w:r w:rsidR="0007615D">
        <w:t xml:space="preserve">.  </w:t>
      </w:r>
      <w:r w:rsidR="00785503">
        <w:t>Th</w:t>
      </w:r>
      <w:ins w:id="135" w:author="Michael Fienen" w:date="2012-09-20T16:48:00Z">
        <w:r w:rsidR="009254D1">
          <w:t>is</w:t>
        </w:r>
      </w:ins>
      <w:del w:id="136" w:author="Michael Fienen" w:date="2012-09-20T16:48:00Z">
        <w:r w:rsidR="00785503" w:rsidDel="009254D1">
          <w:delText>e</w:delText>
        </w:r>
      </w:del>
      <w:r w:rsidR="0007615D">
        <w:t xml:space="preserve"> </w:t>
      </w:r>
      <w:del w:id="137" w:author="R" w:date="2012-07-27T14:14:00Z">
        <w:r w:rsidR="00785503" w:rsidDel="009073FC">
          <w:delText xml:space="preserve">20+ </w:delText>
        </w:r>
        <w:r w:rsidR="0007615D" w:rsidDel="009073FC">
          <w:delText xml:space="preserve">year </w:delText>
        </w:r>
      </w:del>
      <w:r w:rsidR="0007615D">
        <w:t xml:space="preserve">legacy </w:t>
      </w:r>
      <w:del w:id="138" w:author="Michael Fienen" w:date="2012-09-20T16:48:00Z">
        <w:r w:rsidR="0007615D" w:rsidDel="009254D1">
          <w:delText>has resulted in</w:delText>
        </w:r>
      </w:del>
      <w:ins w:id="139" w:author="Michael Fienen" w:date="2012-09-20T16:48:00Z">
        <w:r w:rsidR="009254D1">
          <w:t>sustains a</w:t>
        </w:r>
      </w:ins>
      <w:r w:rsidR="0007615D">
        <w:t xml:space="preserve"> </w:t>
      </w:r>
      <w:r>
        <w:t xml:space="preserve">relatively complex input format </w:t>
      </w:r>
      <w:proofErr w:type="gramStart"/>
      <w:r>
        <w:t>ill-suited</w:t>
      </w:r>
      <w:proofErr w:type="gramEnd"/>
      <w:r>
        <w:t xml:space="preserve"> for </w:t>
      </w:r>
      <w:r w:rsidR="004E0419">
        <w:t xml:space="preserve">user </w:t>
      </w:r>
      <w:r>
        <w:t>annotation.</w:t>
      </w:r>
      <w:r w:rsidR="0007615D">
        <w:t xml:space="preserve">  This, in turn, has made for a</w:t>
      </w:r>
      <w:r w:rsidR="004E0419">
        <w:t xml:space="preserve">n </w:t>
      </w:r>
      <w:proofErr w:type="spellStart"/>
      <w:r w:rsidR="004E0419">
        <w:t>unnessarily</w:t>
      </w:r>
      <w:proofErr w:type="spellEnd"/>
      <w:r w:rsidR="0007615D">
        <w:t xml:space="preserve"> </w:t>
      </w:r>
      <w:r w:rsidR="00785503">
        <w:t>high</w:t>
      </w:r>
      <w:r w:rsidR="0007615D">
        <w:t xml:space="preserve"> learning curve for new PEST users.</w:t>
      </w:r>
      <w:r>
        <w:t xml:space="preserve">  </w:t>
      </w:r>
    </w:p>
    <w:p w14:paraId="01411BC0" w14:textId="77777777" w:rsidR="001F4B3D" w:rsidRDefault="00BE40F6" w:rsidP="00632014">
      <w:pPr>
        <w:pStyle w:val="BodyText"/>
        <w:rPr>
          <w:ins w:id="140" w:author="R" w:date="2012-07-27T14:40:00Z"/>
        </w:rPr>
      </w:pPr>
      <w:del w:id="141" w:author="R" w:date="2012-07-27T14:19:00Z">
        <w:r w:rsidDel="00EB6568">
          <w:delText>In attempt to learn from</w:delText>
        </w:r>
      </w:del>
      <w:ins w:id="142" w:author="R" w:date="2012-07-27T14:19:00Z">
        <w:r w:rsidR="00EB6568">
          <w:t>To leverage</w:t>
        </w:r>
      </w:ins>
      <w:r>
        <w:t xml:space="preserve"> </w:t>
      </w:r>
      <w:del w:id="143" w:author="R" w:date="2012-07-27T14:20:00Z">
        <w:r w:rsidDel="00EB6568">
          <w:delText xml:space="preserve">the </w:delText>
        </w:r>
      </w:del>
      <w:ins w:id="144" w:author="R" w:date="2012-07-27T14:20:00Z">
        <w:r w:rsidR="009F31DF">
          <w:t>th</w:t>
        </w:r>
      </w:ins>
      <w:ins w:id="145" w:author="R" w:date="2012-09-18T15:52:00Z">
        <w:r w:rsidR="009F31DF">
          <w:t>e extensive</w:t>
        </w:r>
      </w:ins>
      <w:ins w:id="146" w:author="R" w:date="2012-07-27T14:20:00Z">
        <w:r w:rsidR="00EB6568">
          <w:t xml:space="preserve"> </w:t>
        </w:r>
      </w:ins>
      <w:r>
        <w:t xml:space="preserve">experience </w:t>
      </w:r>
      <w:del w:id="147" w:author="R" w:date="2012-07-27T14:20:00Z">
        <w:r w:rsidDel="00EB6568">
          <w:delText>of PEST</w:delText>
        </w:r>
      </w:del>
      <w:ins w:id="148" w:author="R" w:date="2012-07-27T14:20:00Z">
        <w:r w:rsidR="00EB6568">
          <w:t>gained during the development of PEST,</w:t>
        </w:r>
      </w:ins>
      <w:ins w:id="149" w:author="Michael Fienen" w:date="2012-09-20T16:50:00Z">
        <w:r w:rsidR="009254D1">
          <w:t xml:space="preserve"> </w:t>
        </w:r>
      </w:ins>
      <w:del w:id="150" w:author="R" w:date="2012-07-27T14:20:00Z">
        <w:r w:rsidDel="00EB6568">
          <w:delText xml:space="preserve"> development</w:delText>
        </w:r>
        <w:r w:rsidR="0007615D" w:rsidDel="00EB6568">
          <w:delText xml:space="preserve"> while simplyifying required input</w:delText>
        </w:r>
        <w:r w:rsidDel="00EB6568">
          <w:delText xml:space="preserve">, </w:delText>
        </w:r>
      </w:del>
      <w:r>
        <w:t>the most</w:t>
      </w:r>
      <w:ins w:id="151" w:author="Michael Fienen" w:date="2012-09-20T16:50:00Z">
        <w:r w:rsidR="009254D1">
          <w:t>-</w:t>
        </w:r>
      </w:ins>
      <w:del w:id="152" w:author="Michael Fienen" w:date="2012-09-20T16:50:00Z">
        <w:r w:rsidDel="009254D1">
          <w:delText xml:space="preserve"> </w:delText>
        </w:r>
      </w:del>
      <w:r>
        <w:t xml:space="preserve">used capabilities of PEST, along with some </w:t>
      </w:r>
      <w:proofErr w:type="spellStart"/>
      <w:r>
        <w:t>enhancments</w:t>
      </w:r>
      <w:proofErr w:type="spellEnd"/>
      <w:r>
        <w:t xml:space="preserve"> too cumbersome to include in the original PEST, were </w:t>
      </w:r>
      <w:del w:id="153" w:author="Michael Fienen" w:date="2011-11-04T16:39:00Z">
        <w:r w:rsidR="0007615D" w:rsidDel="000F0D2D">
          <w:delText>ported and</w:delText>
        </w:r>
      </w:del>
      <w:ins w:id="154" w:author="Michael Fienen" w:date="2011-11-04T16:39:00Z">
        <w:r w:rsidR="000F0D2D">
          <w:t>re</w:t>
        </w:r>
      </w:ins>
      <w:del w:id="155" w:author="Michael Fienen" w:date="2011-11-04T16:39:00Z">
        <w:r w:rsidR="0007615D" w:rsidDel="000F0D2D">
          <w:delText xml:space="preserve"> </w:delText>
        </w:r>
      </w:del>
      <w:ins w:id="156" w:author="Michael Fienen" w:date="2011-11-04T16:39:00Z">
        <w:r w:rsidR="000F0D2D">
          <w:t>-</w:t>
        </w:r>
      </w:ins>
      <w:r w:rsidR="0007615D">
        <w:t xml:space="preserve">coded in C++ </w:t>
      </w:r>
      <w:r w:rsidR="004E0419">
        <w:t>(PEST++</w:t>
      </w:r>
      <w:ins w:id="157" w:author="R" w:date="2012-07-27T14:21:00Z">
        <w:r w:rsidR="00EB6568">
          <w:t>,</w:t>
        </w:r>
      </w:ins>
      <w:r w:rsidR="004E0419">
        <w:t xml:space="preserve"> </w:t>
      </w:r>
      <w:r>
        <w:t>Welter and others, 2011)</w:t>
      </w:r>
      <w:r w:rsidR="0007615D">
        <w:t xml:space="preserve">.  </w:t>
      </w:r>
      <w:del w:id="158" w:author="R" w:date="2012-07-27T14:21:00Z">
        <w:r w:rsidR="0007615D" w:rsidDel="00EB6568">
          <w:delText>The intent</w:delText>
        </w:r>
        <w:r w:rsidR="004E0419" w:rsidDel="00EB6568">
          <w:delText xml:space="preserve"> of </w:delText>
        </w:r>
      </w:del>
      <w:r w:rsidR="004E0419">
        <w:t xml:space="preserve">PEST++ </w:t>
      </w:r>
      <w:r w:rsidR="0007615D">
        <w:t xml:space="preserve"> </w:t>
      </w:r>
      <w:ins w:id="159" w:author="R" w:date="2012-07-27T14:21:00Z">
        <w:r w:rsidR="00EB6568">
          <w:t xml:space="preserve">focused on tools </w:t>
        </w:r>
      </w:ins>
      <w:ins w:id="160" w:author="R" w:date="2012-07-27T14:32:00Z">
        <w:r w:rsidR="005770C7">
          <w:t xml:space="preserve">well-suited for </w:t>
        </w:r>
      </w:ins>
      <w:ins w:id="161" w:author="R" w:date="2012-07-27T14:21:00Z">
        <w:r w:rsidR="00EB6568">
          <w:t>the majority of parameter estimation problems</w:t>
        </w:r>
      </w:ins>
      <w:ins w:id="162" w:author="R" w:date="2012-07-27T14:26:00Z">
        <w:r w:rsidR="00745CD8">
          <w:t>; b</w:t>
        </w:r>
      </w:ins>
      <w:ins w:id="163" w:author="R" w:date="2012-07-27T14:23:00Z">
        <w:r w:rsidR="00EB6568">
          <w:t xml:space="preserve">y focusing </w:t>
        </w:r>
      </w:ins>
      <w:ins w:id="164" w:author="R" w:date="2012-07-27T14:25:00Z">
        <w:r w:rsidR="00EB6568">
          <w:t xml:space="preserve">on the most-used subset of PEST tools, </w:t>
        </w:r>
      </w:ins>
      <w:ins w:id="165" w:author="R" w:date="2012-07-27T14:28:00Z">
        <w:r w:rsidR="004D544B">
          <w:t>it</w:t>
        </w:r>
      </w:ins>
      <w:ins w:id="166" w:author="R" w:date="2012-07-27T14:22:00Z">
        <w:r w:rsidR="00EB6568">
          <w:t xml:space="preserve"> </w:t>
        </w:r>
      </w:ins>
      <w:ins w:id="167" w:author="R" w:date="2012-07-27T14:25:00Z">
        <w:r w:rsidR="005770C7">
          <w:t>require</w:t>
        </w:r>
      </w:ins>
      <w:ins w:id="168" w:author="R" w:date="2012-07-27T14:32:00Z">
        <w:r w:rsidR="005770C7">
          <w:t>d</w:t>
        </w:r>
      </w:ins>
      <w:ins w:id="169" w:author="R" w:date="2012-07-27T14:25:00Z">
        <w:r w:rsidR="00EB6568">
          <w:t xml:space="preserve"> </w:t>
        </w:r>
      </w:ins>
      <w:del w:id="170" w:author="R" w:date="2012-07-27T14:25:00Z">
        <w:r w:rsidR="0007615D" w:rsidDel="00EB6568">
          <w:delText>was to require</w:delText>
        </w:r>
      </w:del>
      <w:r w:rsidR="004E0419">
        <w:t xml:space="preserve"> </w:t>
      </w:r>
      <w:del w:id="171" w:author="R" w:date="2012-07-27T14:28:00Z">
        <w:r w:rsidR="004E0419" w:rsidDel="004D544B">
          <w:delText>only the essential</w:delText>
        </w:r>
      </w:del>
      <w:ins w:id="172" w:author="R" w:date="2012-07-27T14:28:00Z">
        <w:r w:rsidR="004D544B">
          <w:t>much less</w:t>
        </w:r>
      </w:ins>
      <w:r w:rsidR="0007615D">
        <w:t xml:space="preserve"> input from the user</w:t>
      </w:r>
      <w:ins w:id="173" w:author="Michael Fienen" w:date="2011-11-04T16:39:00Z">
        <w:r w:rsidR="000F0D2D">
          <w:t>—</w:t>
        </w:r>
      </w:ins>
      <w:del w:id="174" w:author="Michael Fienen" w:date="2011-11-04T16:39:00Z">
        <w:r w:rsidR="004E0419" w:rsidDel="000F0D2D">
          <w:delText xml:space="preserve">, </w:delText>
        </w:r>
      </w:del>
      <w:ins w:id="175" w:author="R" w:date="2012-07-27T14:28:00Z">
        <w:r w:rsidR="004D544B">
          <w:t xml:space="preserve">with </w:t>
        </w:r>
      </w:ins>
      <w:ins w:id="176" w:author="R" w:date="2012-07-27T14:37:00Z">
        <w:r w:rsidR="005770C7">
          <w:t>an</w:t>
        </w:r>
      </w:ins>
      <w:ins w:id="177" w:author="R" w:date="2012-07-27T14:28:00Z">
        <w:r w:rsidR="004D544B">
          <w:t xml:space="preserve"> intent to keep PEST++ input to </w:t>
        </w:r>
      </w:ins>
      <w:del w:id="178" w:author="R" w:date="2012-07-27T14:32:00Z">
        <w:r w:rsidR="004E0419" w:rsidDel="005770C7">
          <w:delText xml:space="preserve">the </w:delText>
        </w:r>
      </w:del>
      <w:ins w:id="179" w:author="R" w:date="2012-07-27T14:32:00Z">
        <w:r w:rsidR="005770C7">
          <w:t xml:space="preserve">a </w:t>
        </w:r>
      </w:ins>
      <w:r w:rsidR="004E0419">
        <w:t>minimum</w:t>
      </w:r>
      <w:r w:rsidR="0007615D">
        <w:t xml:space="preserve"> needed to access the powerful algorithms </w:t>
      </w:r>
      <w:del w:id="180" w:author="R" w:date="2012-07-27T14:29:00Z">
        <w:r w:rsidR="0007615D" w:rsidDel="005770C7">
          <w:delText>provided by</w:delText>
        </w:r>
      </w:del>
      <w:ins w:id="181" w:author="R" w:date="2012-07-27T14:29:00Z">
        <w:r w:rsidR="005770C7">
          <w:t>and approaches of</w:t>
        </w:r>
      </w:ins>
      <w:r w:rsidR="0007615D">
        <w:t xml:space="preserve"> PEST.  </w:t>
      </w:r>
      <w:ins w:id="182" w:author="R" w:date="2012-07-27T14:29:00Z">
        <w:r w:rsidR="005770C7">
          <w:t xml:space="preserve">However, </w:t>
        </w:r>
      </w:ins>
      <w:del w:id="183" w:author="R" w:date="2012-07-27T14:29:00Z">
        <w:r w:rsidR="004E0419" w:rsidDel="005770C7">
          <w:delText>I</w:delText>
        </w:r>
      </w:del>
      <w:ins w:id="184" w:author="R" w:date="2012-07-27T14:29:00Z">
        <w:r w:rsidR="005770C7">
          <w:t>i</w:t>
        </w:r>
      </w:ins>
      <w:r w:rsidR="004E0419">
        <w:t>n order to better serve</w:t>
      </w:r>
      <w:r w:rsidR="0007615D">
        <w:t xml:space="preserve"> the established large </w:t>
      </w:r>
      <w:ins w:id="185" w:author="R" w:date="2012-07-27T14:29:00Z">
        <w:r w:rsidR="005770C7">
          <w:t xml:space="preserve">PEST </w:t>
        </w:r>
      </w:ins>
      <w:r w:rsidR="0007615D">
        <w:t xml:space="preserve">user base </w:t>
      </w:r>
      <w:del w:id="186" w:author="R" w:date="2012-07-27T14:30:00Z">
        <w:r w:rsidR="0007615D" w:rsidDel="005770C7">
          <w:delText>of PEST</w:delText>
        </w:r>
      </w:del>
      <w:ins w:id="187" w:author="R" w:date="2012-07-27T14:30:00Z">
        <w:r w:rsidR="005770C7">
          <w:t>,</w:t>
        </w:r>
      </w:ins>
      <w:ins w:id="188" w:author="Michael Fienen" w:date="2011-11-04T16:40:00Z">
        <w:r w:rsidR="000F0D2D">
          <w:t xml:space="preserve"> and </w:t>
        </w:r>
        <w:r w:rsidR="000F0D2D">
          <w:lastRenderedPageBreak/>
          <w:t>to remain compatible with the host of utility programs that operate in conjunction with PEST</w:t>
        </w:r>
      </w:ins>
      <w:r w:rsidR="0007615D">
        <w:t xml:space="preserve">, </w:t>
      </w:r>
      <w:del w:id="189" w:author="R" w:date="2012-07-27T14:30:00Z">
        <w:r w:rsidR="0007615D" w:rsidDel="005770C7">
          <w:delText xml:space="preserve">however, </w:delText>
        </w:r>
      </w:del>
      <w:r w:rsidR="0007615D">
        <w:t xml:space="preserve">PEST++ </w:t>
      </w:r>
      <w:ins w:id="190" w:author="R" w:date="2012-07-27T14:30:00Z">
        <w:r w:rsidR="005770C7">
          <w:t xml:space="preserve">inputs </w:t>
        </w:r>
      </w:ins>
      <w:del w:id="191" w:author="R" w:date="2012-07-27T14:30:00Z">
        <w:r w:rsidR="0007615D" w:rsidDel="005770C7">
          <w:delText xml:space="preserve">and PEST </w:delText>
        </w:r>
      </w:del>
      <w:del w:id="192" w:author="R" w:date="2012-07-27T14:32:00Z">
        <w:r w:rsidR="0007615D" w:rsidDel="005770C7">
          <w:delText>have been structured</w:delText>
        </w:r>
      </w:del>
      <w:ins w:id="193" w:author="R" w:date="2012-07-27T14:32:00Z">
        <w:r w:rsidR="005770C7">
          <w:t xml:space="preserve">are </w:t>
        </w:r>
      </w:ins>
      <w:ins w:id="194" w:author="R" w:date="2012-07-27T14:34:00Z">
        <w:r w:rsidR="005770C7">
          <w:t>entered</w:t>
        </w:r>
      </w:ins>
      <w:ins w:id="195" w:author="R" w:date="2012-07-27T14:32:00Z">
        <w:r w:rsidR="005770C7">
          <w:t xml:space="preserve"> as </w:t>
        </w:r>
        <w:r w:rsidR="001C6AA6" w:rsidRPr="001C6AA6">
          <w:rPr>
            <w:i/>
            <w:rPrChange w:id="196" w:author="R" w:date="2012-07-27T14:34:00Z">
              <w:rPr/>
            </w:rPrChange>
          </w:rPr>
          <w:t>additional</w:t>
        </w:r>
        <w:r w:rsidR="005770C7">
          <w:t xml:space="preserve"> entries to the standard PEST control file (</w:t>
        </w:r>
      </w:ins>
      <w:ins w:id="197" w:author="R" w:date="2012-07-27T14:33:00Z">
        <w:r w:rsidR="005770C7">
          <w:rPr>
            <w:i/>
          </w:rPr>
          <w:t>*.pst</w:t>
        </w:r>
        <w:r w:rsidR="005770C7">
          <w:t>)</w:t>
        </w:r>
      </w:ins>
      <w:ins w:id="198" w:author="R" w:date="2012-07-27T14:36:00Z">
        <w:r w:rsidR="005770C7">
          <w:t xml:space="preserve">; </w:t>
        </w:r>
      </w:ins>
      <w:del w:id="199" w:author="R" w:date="2012-07-27T14:31:00Z">
        <w:r w:rsidR="0007615D" w:rsidDel="005770C7">
          <w:delText xml:space="preserve"> so that the same </w:delText>
        </w:r>
      </w:del>
      <w:del w:id="200" w:author="R" w:date="2012-07-27T14:35:00Z">
        <w:r w:rsidR="0007615D" w:rsidDel="005770C7">
          <w:delText>P</w:delText>
        </w:r>
      </w:del>
      <w:del w:id="201" w:author="R" w:date="2012-07-27T14:36:00Z">
        <w:r w:rsidR="0007615D" w:rsidDel="005770C7">
          <w:delText xml:space="preserve">EST control file (*.pst) </w:delText>
        </w:r>
      </w:del>
      <w:del w:id="202" w:author="R" w:date="2012-07-27T14:35:00Z">
        <w:r w:rsidR="0007615D" w:rsidDel="005770C7">
          <w:delText xml:space="preserve">input </w:delText>
        </w:r>
      </w:del>
      <w:del w:id="203" w:author="R" w:date="2012-07-27T14:36:00Z">
        <w:r w:rsidR="0007615D" w:rsidDel="005770C7">
          <w:delText xml:space="preserve">file can be used by both </w:delText>
        </w:r>
      </w:del>
      <w:del w:id="204" w:author="R" w:date="2012-07-27T14:35:00Z">
        <w:r w:rsidR="0007615D" w:rsidDel="005770C7">
          <w:delText>codes</w:delText>
        </w:r>
      </w:del>
      <w:del w:id="205" w:author="R" w:date="2012-07-27T14:36:00Z">
        <w:r w:rsidR="0007615D" w:rsidDel="005770C7">
          <w:delText xml:space="preserve">.  </w:delText>
        </w:r>
      </w:del>
      <w:r w:rsidR="00785503">
        <w:t>PEST++ functionality</w:t>
      </w:r>
      <w:r w:rsidR="0007615D">
        <w:t xml:space="preserve"> is effected by appending additional PEST++ specific keyword input into the existing an PEST control file (*.pst) format, notifying the code of its presence with a “++” </w:t>
      </w:r>
      <w:del w:id="206" w:author="Michael Fienen" w:date="2011-11-04T17:47:00Z">
        <w:r w:rsidR="0007615D" w:rsidDel="006E5ADA">
          <w:delText xml:space="preserve">appended </w:delText>
        </w:r>
      </w:del>
      <w:ins w:id="207" w:author="Michael Fienen" w:date="2011-11-04T17:47:00Z">
        <w:r w:rsidR="006E5ADA">
          <w:t xml:space="preserve">prepended </w:t>
        </w:r>
      </w:ins>
      <w:r w:rsidR="0007615D">
        <w:t xml:space="preserve">to the beginning of </w:t>
      </w:r>
      <w:del w:id="208" w:author="Michael Fienen" w:date="2011-11-04T17:47:00Z">
        <w:r w:rsidR="0007615D" w:rsidDel="006E5ADA">
          <w:delText xml:space="preserve">the </w:delText>
        </w:r>
      </w:del>
      <w:ins w:id="209" w:author="Michael Fienen" w:date="2011-11-04T17:47:00Z">
        <w:r w:rsidR="006E5ADA">
          <w:t xml:space="preserve">each </w:t>
        </w:r>
      </w:ins>
      <w:r w:rsidR="0007615D">
        <w:t>line in the input file</w:t>
      </w:r>
      <w:ins w:id="210" w:author="Michael Fienen" w:date="2011-11-04T17:48:00Z">
        <w:r w:rsidR="006E5ADA">
          <w:t xml:space="preserve"> containing PEST++ variables</w:t>
        </w:r>
      </w:ins>
      <w:r w:rsidR="0036242C">
        <w:t xml:space="preserve"> (Welter and others, 2011)</w:t>
      </w:r>
      <w:r w:rsidR="0007615D">
        <w:t xml:space="preserve">.  </w:t>
      </w:r>
      <w:ins w:id="211" w:author="R" w:date="2012-07-27T14:36:00Z">
        <w:r w:rsidR="005770C7">
          <w:t xml:space="preserve">PEST (version 12.3), in turn, has been modified to ignore PEST++ specific inputs.  </w:t>
        </w:r>
        <w:proofErr w:type="gramStart"/>
        <w:r w:rsidR="005770C7">
          <w:t>Therefore, the same</w:t>
        </w:r>
      </w:ins>
      <w:ins w:id="212" w:author="Michael Fienen" w:date="2012-09-20T16:52:00Z">
        <w:r w:rsidR="009254D1">
          <w:t xml:space="preserve"> P</w:t>
        </w:r>
      </w:ins>
      <w:ins w:id="213" w:author="R" w:date="2012-07-27T14:36:00Z">
        <w:r w:rsidR="005770C7">
          <w:t>EST control file (*.pst) file can be used by both PEST and PEST++</w:t>
        </w:r>
        <w:proofErr w:type="gramEnd"/>
        <w:r w:rsidR="005770C7">
          <w:t xml:space="preserve">.  </w:t>
        </w:r>
      </w:ins>
      <w:r w:rsidR="0036242C">
        <w:t xml:space="preserve">The </w:t>
      </w:r>
      <w:del w:id="214" w:author="R" w:date="2012-07-27T14:37:00Z">
        <w:r w:rsidR="0036242C" w:rsidDel="00452597">
          <w:delText xml:space="preserve">end </w:delText>
        </w:r>
      </w:del>
      <w:proofErr w:type="gramStart"/>
      <w:r w:rsidR="0036242C">
        <w:t>result</w:t>
      </w:r>
      <w:ins w:id="215" w:author="R" w:date="2012-07-27T14:37:00Z">
        <w:r w:rsidR="00452597">
          <w:t xml:space="preserve">  of</w:t>
        </w:r>
        <w:proofErr w:type="gramEnd"/>
        <w:r w:rsidR="00452597">
          <w:t xml:space="preserve"> this back-and-forth compatibility</w:t>
        </w:r>
      </w:ins>
      <w:r w:rsidR="0036242C">
        <w:t xml:space="preserve"> is that PEST++ </w:t>
      </w:r>
      <w:r w:rsidR="004E0419">
        <w:t xml:space="preserve">currently </w:t>
      </w:r>
      <w:r w:rsidR="0036242C">
        <w:t>requires all the complex minimum input of PEST, as well as additional input specific for PEST++</w:t>
      </w:r>
      <w:ins w:id="216" w:author="R" w:date="2012-07-27T14:38:00Z">
        <w:r w:rsidR="00452597">
          <w:t xml:space="preserve">, even though only </w:t>
        </w:r>
      </w:ins>
      <w:ins w:id="217" w:author="R" w:date="2012-07-27T14:39:00Z">
        <w:r w:rsidR="00452597">
          <w:t>a</w:t>
        </w:r>
      </w:ins>
      <w:ins w:id="218" w:author="R" w:date="2012-07-27T14:38:00Z">
        <w:r w:rsidR="00452597">
          <w:t xml:space="preserve"> </w:t>
        </w:r>
      </w:ins>
      <w:ins w:id="219" w:author="R" w:date="2012-07-27T14:39:00Z">
        <w:r w:rsidR="00452597">
          <w:t>reduced</w:t>
        </w:r>
      </w:ins>
      <w:ins w:id="220" w:author="R" w:date="2012-07-27T14:38:00Z">
        <w:r w:rsidR="00452597">
          <w:t xml:space="preserve"> subset of </w:t>
        </w:r>
      </w:ins>
      <w:ins w:id="221" w:author="R" w:date="2012-07-27T14:39:00Z">
        <w:r w:rsidR="00452597">
          <w:t xml:space="preserve">salient </w:t>
        </w:r>
      </w:ins>
      <w:ins w:id="222" w:author="R" w:date="2012-07-27T14:38:00Z">
        <w:r w:rsidR="00452597">
          <w:t>input is actually used by PEST++</w:t>
        </w:r>
      </w:ins>
      <w:r w:rsidR="0036242C">
        <w:t xml:space="preserve">.  </w:t>
      </w:r>
    </w:p>
    <w:p w14:paraId="39D23FE9" w14:textId="77777777" w:rsidR="00632014" w:rsidRDefault="001F4B3D" w:rsidP="0061343A">
      <w:pPr>
        <w:pStyle w:val="BodyText"/>
      </w:pPr>
      <w:ins w:id="223" w:author="R" w:date="2012-07-27T14:40:00Z">
        <w:r>
          <w:t xml:space="preserve">Although </w:t>
        </w:r>
        <w:proofErr w:type="spellStart"/>
        <w:r>
          <w:t>faciliting</w:t>
        </w:r>
        <w:proofErr w:type="spellEnd"/>
        <w:r>
          <w:t xml:space="preserve"> seamless access to PEST </w:t>
        </w:r>
      </w:ins>
      <w:ins w:id="224" w:author="R" w:date="2012-07-27T14:41:00Z">
        <w:r>
          <w:t>and</w:t>
        </w:r>
      </w:ins>
      <w:ins w:id="225" w:author="R" w:date="2012-07-27T14:40:00Z">
        <w:r>
          <w:t xml:space="preserve"> </w:t>
        </w:r>
      </w:ins>
      <w:ins w:id="226" w:author="R" w:date="2012-07-27T14:41:00Z">
        <w:r>
          <w:t xml:space="preserve">PEST++, </w:t>
        </w:r>
      </w:ins>
      <w:del w:id="227" w:author="R" w:date="2012-07-27T14:41:00Z">
        <w:r w:rsidR="0036242C" w:rsidDel="001F4B3D">
          <w:delText>This results</w:delText>
        </w:r>
      </w:del>
      <w:ins w:id="228" w:author="R" w:date="2012-07-27T14:41:00Z">
        <w:r>
          <w:t xml:space="preserve"> the input required of the user is still extensive, thus is considered </w:t>
        </w:r>
      </w:ins>
      <w:del w:id="229" w:author="R" w:date="2012-07-27T14:42:00Z">
        <w:r w:rsidR="0036242C" w:rsidDel="001F4B3D">
          <w:delText xml:space="preserve"> in </w:delText>
        </w:r>
      </w:del>
      <w:del w:id="230" w:author="R" w:date="2012-07-27T14:43:00Z">
        <w:r w:rsidR="0036242C" w:rsidDel="0038491B">
          <w:delText xml:space="preserve">a </w:delText>
        </w:r>
      </w:del>
      <w:del w:id="231" w:author="Michael Fienen" w:date="2012-09-20T16:52:00Z">
        <w:r w:rsidR="0036242C" w:rsidDel="009254D1">
          <w:delText>suboptimal</w:delText>
        </w:r>
      </w:del>
      <w:ins w:id="232" w:author="Michael Fienen" w:date="2012-09-20T16:52:00Z">
        <w:r w:rsidR="009254D1">
          <w:t>cumbersome</w:t>
        </w:r>
      </w:ins>
      <w:bookmarkStart w:id="233" w:name="_GoBack"/>
      <w:bookmarkEnd w:id="233"/>
      <w:r w:rsidR="0036242C">
        <w:t xml:space="preserve"> </w:t>
      </w:r>
      <w:del w:id="234" w:author="R" w:date="2012-07-27T14:43:00Z">
        <w:r w:rsidR="0036242C" w:rsidDel="0038491B">
          <w:delText>design that does not reduce the</w:delText>
        </w:r>
      </w:del>
      <w:ins w:id="235" w:author="R" w:date="2012-07-27T14:43:00Z">
        <w:r w:rsidR="0038491B">
          <w:t>for reducing the</w:t>
        </w:r>
      </w:ins>
      <w:r w:rsidR="0036242C">
        <w:t xml:space="preserve"> learning curve for new PEST</w:t>
      </w:r>
      <w:r w:rsidR="00785503">
        <w:t>++ or PEST</w:t>
      </w:r>
      <w:r w:rsidR="0036242C">
        <w:t xml:space="preserve"> users.</w:t>
      </w:r>
      <w:r w:rsidR="004E0419">
        <w:t xml:space="preserve">  Therefore, there is a need for a method to align the minimum amount of user-supplied input for PEST++</w:t>
      </w:r>
      <w:r w:rsidR="00785503">
        <w:t>,</w:t>
      </w:r>
      <w:r w:rsidR="00C63C55">
        <w:t xml:space="preserve"> while retaining options to provide all input required to access the full power of PEST.  Moreover, the concept of reasonable-default-value-unless-overridden-by-the-user would help reduce the input required of new users</w:t>
      </w:r>
      <w:ins w:id="236" w:author="R" w:date="2012-09-18T15:58:00Z">
        <w:r w:rsidR="0061343A">
          <w:t>, and simplify changes from defaults for expert PEST users</w:t>
        </w:r>
      </w:ins>
      <w:r w:rsidR="00C63C55">
        <w:t xml:space="preserve">.  These overarching design concepts are addressed here with the code </w:t>
      </w:r>
      <w:proofErr w:type="spellStart"/>
      <w:r w:rsidR="00C63C55">
        <w:t>KeyPEST</w:t>
      </w:r>
      <w:proofErr w:type="spellEnd"/>
      <w:r w:rsidR="00C63C55">
        <w:t xml:space="preserve">, a keyword input reader for PEST and PEST++.  </w:t>
      </w:r>
      <w:proofErr w:type="spellStart"/>
      <w:proofErr w:type="gramStart"/>
      <w:ins w:id="237" w:author="Michael Fienen" w:date="2011-11-07T10:46:00Z">
        <w:r w:rsidR="00632014">
          <w:t>keyPEST</w:t>
        </w:r>
        <w:proofErr w:type="spellEnd"/>
        <w:proofErr w:type="gramEnd"/>
        <w:r w:rsidR="00632014">
          <w:t xml:space="preserve"> is </w:t>
        </w:r>
      </w:ins>
      <w:ins w:id="238" w:author="R" w:date="2012-09-18T15:59:00Z">
        <w:r w:rsidR="0061343A">
          <w:t xml:space="preserve">designed as </w:t>
        </w:r>
      </w:ins>
      <w:ins w:id="239" w:author="Michael Fienen" w:date="2011-11-07T10:46:00Z">
        <w:r w:rsidR="00632014">
          <w:t>an external utility that reads a simplified input file</w:t>
        </w:r>
        <w:del w:id="240" w:author="R" w:date="2012-09-18T16:00:00Z">
          <w:r w:rsidR="00632014" w:rsidDel="0061343A">
            <w:delText xml:space="preserve">, </w:delText>
          </w:r>
        </w:del>
      </w:ins>
      <w:ins w:id="241" w:author="R" w:date="2012-09-18T16:00:00Z">
        <w:r w:rsidR="0061343A">
          <w:t xml:space="preserve"> (</w:t>
        </w:r>
      </w:ins>
      <w:ins w:id="242" w:author="Michael Fienen" w:date="2011-11-07T10:46:00Z">
        <w:r w:rsidR="00632014">
          <w:t>discussed below</w:t>
        </w:r>
        <w:del w:id="243" w:author="R" w:date="2012-09-18T16:00:00Z">
          <w:r w:rsidR="00632014" w:rsidDel="0061343A">
            <w:delText>,</w:delText>
          </w:r>
        </w:del>
      </w:ins>
      <w:ins w:id="244" w:author="R" w:date="2012-09-18T16:00:00Z">
        <w:r w:rsidR="0061343A">
          <w:t>), combines this input with default values for parameters not specified,</w:t>
        </w:r>
      </w:ins>
      <w:ins w:id="245" w:author="Michael Fienen" w:date="2011-11-07T10:46:00Z">
        <w:r w:rsidR="00632014">
          <w:t xml:space="preserve"> and translates it into a format </w:t>
        </w:r>
        <w:del w:id="246" w:author="R" w:date="2012-09-18T15:59:00Z">
          <w:r w:rsidR="00632014" w:rsidDel="0061343A">
            <w:delText>that</w:delText>
          </w:r>
        </w:del>
      </w:ins>
      <w:ins w:id="247" w:author="R" w:date="2012-09-18T15:59:00Z">
        <w:r w:rsidR="0061343A">
          <w:t>suitable for input</w:t>
        </w:r>
      </w:ins>
      <w:ins w:id="248" w:author="Michael Fienen" w:date="2011-11-07T10:46:00Z">
        <w:r w:rsidR="00632014">
          <w:t xml:space="preserve"> </w:t>
        </w:r>
      </w:ins>
      <w:ins w:id="249" w:author="R" w:date="2012-09-18T16:01:00Z">
        <w:r w:rsidR="0061343A">
          <w:t xml:space="preserve">into </w:t>
        </w:r>
      </w:ins>
      <w:ins w:id="250" w:author="Michael Fienen" w:date="2011-11-07T10:46:00Z">
        <w:r w:rsidR="00632014">
          <w:t>PEST and PEST++</w:t>
        </w:r>
        <w:del w:id="251" w:author="R" w:date="2012-09-18T16:01:00Z">
          <w:r w:rsidR="00632014" w:rsidDel="0061343A">
            <w:delText xml:space="preserve"> can interpret</w:delText>
          </w:r>
        </w:del>
        <w:r w:rsidR="00632014">
          <w:t xml:space="preserve">. The </w:t>
        </w:r>
        <w:del w:id="252" w:author="R" w:date="2012-09-18T16:01:00Z">
          <w:r w:rsidR="00632014" w:rsidDel="00AE491C">
            <w:delText>idea</w:delText>
          </w:r>
        </w:del>
      </w:ins>
      <w:ins w:id="253" w:author="R" w:date="2012-09-18T16:01:00Z">
        <w:r w:rsidR="00AE491C">
          <w:t>overall goal</w:t>
        </w:r>
      </w:ins>
      <w:ins w:id="254" w:author="Michael Fienen" w:date="2011-11-07T10:46:00Z">
        <w:r w:rsidR="00632014">
          <w:t xml:space="preserve"> is to both make a</w:t>
        </w:r>
        <w:del w:id="255" w:author="R" w:date="2012-09-18T16:02:00Z">
          <w:r w:rsidR="00632014" w:rsidDel="00AE491C">
            <w:delText>n</w:delText>
          </w:r>
        </w:del>
        <w:r w:rsidR="00632014">
          <w:t xml:space="preserve"> </w:t>
        </w:r>
      </w:ins>
      <w:ins w:id="256" w:author="R" w:date="2012-09-18T16:01:00Z">
        <w:r w:rsidR="00AE491C">
          <w:t xml:space="preserve">concise and easy-to-read </w:t>
        </w:r>
      </w:ins>
      <w:ins w:id="257" w:author="Michael Fienen" w:date="2011-11-07T10:46:00Z">
        <w:r w:rsidR="00632014">
          <w:t>input file</w:t>
        </w:r>
      </w:ins>
      <w:ins w:id="258" w:author="R" w:date="2012-09-18T16:02:00Z">
        <w:r w:rsidR="00AE491C">
          <w:t xml:space="preserve"> of minimum data needed from the modeler to perform parameter estimation, while retaining an as-needed access to all the power provided by the full suite of options provided by PEST and PEST</w:t>
        </w:r>
      </w:ins>
      <w:ins w:id="259" w:author="R" w:date="2012-09-18T16:04:00Z">
        <w:r w:rsidR="00AE491C">
          <w:t>.</w:t>
        </w:r>
      </w:ins>
      <w:ins w:id="260" w:author="Michael Fienen" w:date="2011-11-07T10:46:00Z">
        <w:del w:id="261" w:author="R" w:date="2012-09-18T16:04:00Z">
          <w:r w:rsidR="00632014" w:rsidDel="00AE491C">
            <w:delText xml:space="preserve"> </w:delText>
          </w:r>
        </w:del>
        <w:del w:id="262" w:author="R" w:date="2012-09-18T16:02:00Z">
          <w:r w:rsidR="00632014" w:rsidDel="00AE491C">
            <w:delText xml:space="preserve">that humans can read (which is difficult for the traditional input structure of PEST) </w:delText>
          </w:r>
        </w:del>
        <w:del w:id="263" w:author="R" w:date="2012-09-18T16:04:00Z">
          <w:r w:rsidR="00632014" w:rsidDel="00AE491C">
            <w:delText>and also a format in which certain variables can be left at default values by the user rather than having to specify a value for every variable used by PEST and PEST++.</w:delText>
          </w:r>
        </w:del>
      </w:ins>
    </w:p>
    <w:p w14:paraId="51EA9919" w14:textId="77777777" w:rsidR="004E0419" w:rsidRDefault="004E0419" w:rsidP="004E0419">
      <w:pPr>
        <w:pStyle w:val="Heading1"/>
      </w:pPr>
      <w:bookmarkStart w:id="264" w:name="_Toc305418525"/>
      <w:r>
        <w:lastRenderedPageBreak/>
        <w:t>Purpose and Scope</w:t>
      </w:r>
      <w:bookmarkEnd w:id="264"/>
    </w:p>
    <w:p w14:paraId="30003604" w14:textId="77777777" w:rsidR="00C63C55" w:rsidRDefault="00DB6546" w:rsidP="00C63C55">
      <w:pPr>
        <w:pStyle w:val="BodyText"/>
      </w:pPr>
      <w:r>
        <w:t>This report focuses on</w:t>
      </w:r>
      <w:ins w:id="265" w:author="R" w:date="2012-09-18T16:38:00Z">
        <w:r w:rsidR="00EC46FC">
          <w:t xml:space="preserve"> providing software to facilitate implementation of</w:t>
        </w:r>
      </w:ins>
      <w:del w:id="266" w:author="R" w:date="2012-09-18T16:38:00Z">
        <w:r w:rsidDel="00EC46FC">
          <w:delText xml:space="preserve"> </w:delText>
        </w:r>
      </w:del>
      <w:ins w:id="267" w:author="R" w:date="2012-09-18T16:39:00Z">
        <w:r w:rsidR="00EC46FC">
          <w:t xml:space="preserve"> </w:t>
        </w:r>
      </w:ins>
      <w:del w:id="268" w:author="R" w:date="2012-09-18T16:38:00Z">
        <w:r w:rsidDel="00EC46FC">
          <w:delText xml:space="preserve">making it </w:delText>
        </w:r>
      </w:del>
      <w:del w:id="269" w:author="R" w:date="2012-09-18T16:39:00Z">
        <w:r w:rsidDel="00EC46FC">
          <w:delText xml:space="preserve">easier to implement the </w:delText>
        </w:r>
      </w:del>
      <w:r>
        <w:t>parameter estimation guidelines provided by Doherty and Hunt (2010).  These guidelines are founded on  the use of a large number of parameters with  soft-knowledge (</w:t>
      </w:r>
      <w:proofErr w:type="spellStart"/>
      <w:r>
        <w:t>Tikhonov</w:t>
      </w:r>
      <w:proofErr w:type="spellEnd"/>
      <w:r>
        <w:t xml:space="preserve">) and subspace (singular value decomposition) methods for regularization in a hybrid approach that insures “the twin ideals of parsimony – simple as possible, but not simpler – are fully met.”  The reader is directed to Hunt and others (2007), Doherty and Hunt (2009), Doherty and Hunt (2010), and Doherty, Hunt, and Tonkin (2010) for detailed discussion of these concepts. </w:t>
      </w:r>
      <w:r w:rsidR="00307F74">
        <w:t>Similar to the state</w:t>
      </w:r>
      <w:r w:rsidR="009A7683">
        <w:t>d</w:t>
      </w:r>
      <w:r w:rsidR="00307F74">
        <w:t xml:space="preserve"> goals of PEST++</w:t>
      </w:r>
      <w:proofErr w:type="gramStart"/>
      <w:r w:rsidR="00307F74">
        <w:t xml:space="preserve">, </w:t>
      </w:r>
      <w:r w:rsidR="00C1705A">
        <w:t xml:space="preserve"> the</w:t>
      </w:r>
      <w:proofErr w:type="gramEnd"/>
      <w:r w:rsidR="00C1705A">
        <w:t xml:space="preserve"> goals </w:t>
      </w:r>
      <w:del w:id="270" w:author="R" w:date="2012-09-18T16:40:00Z">
        <w:r w:rsidR="00C1705A" w:rsidDel="00EC46FC">
          <w:delText>here</w:delText>
        </w:r>
        <w:r w:rsidR="00307F74" w:rsidDel="00EC46FC">
          <w:delText xml:space="preserve"> </w:delText>
        </w:r>
      </w:del>
      <w:ins w:id="271" w:author="R" w:date="2012-09-18T16:40:00Z">
        <w:r w:rsidR="00EC46FC">
          <w:t xml:space="preserve">of </w:t>
        </w:r>
        <w:proofErr w:type="spellStart"/>
        <w:r w:rsidR="00EC46FC">
          <w:t>keyPEST</w:t>
        </w:r>
        <w:proofErr w:type="spellEnd"/>
        <w:r w:rsidR="00EC46FC">
          <w:t xml:space="preserve"> </w:t>
        </w:r>
      </w:ins>
      <w:r w:rsidR="00307F74">
        <w:t>a</w:t>
      </w:r>
      <w:r w:rsidR="00C63C55">
        <w:t xml:space="preserve">re: 1)  to lower the barriers of entry for new users of parameter estimation software, 2) to develop efficient parameter estimation tools and algorithms appropriate for implementing the techniques discussed by Doherty and Hunt (2010) for solving highly parameterized problems; and 3) to </w:t>
      </w:r>
      <w:r w:rsidR="00C1705A">
        <w:t>provide</w:t>
      </w:r>
      <w:r w:rsidR="00C63C55">
        <w:t xml:space="preserve"> an </w:t>
      </w:r>
      <w:r w:rsidR="00C1705A">
        <w:t>extensible</w:t>
      </w:r>
      <w:r w:rsidR="00C63C55">
        <w:t xml:space="preserve"> </w:t>
      </w:r>
      <w:ins w:id="272" w:author="R" w:date="2012-09-18T16:41:00Z">
        <w:r w:rsidR="00EC46FC">
          <w:t xml:space="preserve">software </w:t>
        </w:r>
      </w:ins>
      <w:r w:rsidR="00C63C55">
        <w:t xml:space="preserve">framework to support future development.  This report documents the object-oriented design techniques to achieve these goals, a design approach not available in the coding of the original PEST.  The programming language </w:t>
      </w:r>
      <w:r w:rsidR="00307F74">
        <w:t>Python</w:t>
      </w:r>
      <w:r w:rsidR="00C63C55">
        <w:t xml:space="preserve"> was chosen to provide </w:t>
      </w:r>
      <w:r w:rsidR="00C954BA">
        <w:t xml:space="preserve">coding </w:t>
      </w:r>
      <w:r w:rsidR="00C63C55">
        <w:t>efficiency and</w:t>
      </w:r>
      <w:r w:rsidR="00C954BA">
        <w:t xml:space="preserve"> </w:t>
      </w:r>
      <w:proofErr w:type="spellStart"/>
      <w:r w:rsidR="00C954BA">
        <w:t>faciliate</w:t>
      </w:r>
      <w:proofErr w:type="spellEnd"/>
      <w:r w:rsidR="00C63C55">
        <w:t xml:space="preserve"> </w:t>
      </w:r>
      <w:r w:rsidR="00307F74">
        <w:t xml:space="preserve">integration with the existing </w:t>
      </w:r>
      <w:r w:rsidR="00C954BA">
        <w:t xml:space="preserve">Python-based </w:t>
      </w:r>
      <w:r w:rsidR="00307F74">
        <w:t>graphical user interface PESTCommander (</w:t>
      </w:r>
      <w:proofErr w:type="spellStart"/>
      <w:r w:rsidR="00C954BA">
        <w:t>Karanovic</w:t>
      </w:r>
      <w:proofErr w:type="spellEnd"/>
      <w:r w:rsidR="00C954BA">
        <w:t xml:space="preserve"> and others, </w:t>
      </w:r>
      <w:del w:id="273" w:author="R" w:date="2012-09-18T16:41:00Z">
        <w:r w:rsidR="00C954BA" w:rsidDel="008C5449">
          <w:delText>2011</w:delText>
        </w:r>
      </w:del>
      <w:ins w:id="274" w:author="R" w:date="2012-09-18T16:41:00Z">
        <w:r w:rsidR="008C5449">
          <w:t>2012</w:t>
        </w:r>
      </w:ins>
      <w:r w:rsidR="00C954BA">
        <w:t>)</w:t>
      </w:r>
      <w:r w:rsidR="00C63C55">
        <w:t xml:space="preserve">.  This program has been name </w:t>
      </w:r>
      <w:del w:id="275" w:author="R" w:date="2012-09-18T16:41:00Z">
        <w:r w:rsidR="00C954BA" w:rsidDel="008C5449">
          <w:delText>KeyPEST</w:delText>
        </w:r>
        <w:r w:rsidR="00C63C55" w:rsidDel="008C5449">
          <w:delText xml:space="preserve"> </w:delText>
        </w:r>
      </w:del>
      <w:proofErr w:type="spellStart"/>
      <w:proofErr w:type="gramStart"/>
      <w:ins w:id="276" w:author="R" w:date="2012-09-18T16:41:00Z">
        <w:r w:rsidR="008C5449">
          <w:t>keyPEST</w:t>
        </w:r>
        <w:proofErr w:type="spellEnd"/>
        <w:r w:rsidR="008C5449">
          <w:t xml:space="preserve"> </w:t>
        </w:r>
      </w:ins>
      <w:r w:rsidR="00C63C55">
        <w:t>,</w:t>
      </w:r>
      <w:proofErr w:type="gramEnd"/>
      <w:r w:rsidR="00C63C55">
        <w:t xml:space="preserve"> which reflects it being a </w:t>
      </w:r>
      <w:r w:rsidR="00C954BA">
        <w:t>keyword</w:t>
      </w:r>
      <w:r w:rsidR="00C63C55">
        <w:t xml:space="preserve">-oriented </w:t>
      </w:r>
      <w:r w:rsidR="00C954BA">
        <w:t>translator to obtain the required input</w:t>
      </w:r>
      <w:r w:rsidR="00C63C55">
        <w:t xml:space="preserve"> </w:t>
      </w:r>
      <w:r w:rsidR="00C954BA">
        <w:t>for both PEST++ and t</w:t>
      </w:r>
      <w:r w:rsidR="00C63C55">
        <w:t>he popular PEST parameter estimation code. Given the change in programming language and the inclusion of object-orientated design, the report i</w:t>
      </w:r>
      <w:ins w:id="277" w:author="R" w:date="2012-09-18T16:43:00Z">
        <w:r w:rsidR="008C5449">
          <w:t xml:space="preserve">ncludes material </w:t>
        </w:r>
      </w:ins>
      <w:del w:id="278" w:author="R" w:date="2012-09-18T16:43:00Z">
        <w:r w:rsidR="00C63C55" w:rsidDel="008C5449">
          <w:delText xml:space="preserve">s structured </w:delText>
        </w:r>
      </w:del>
      <w:r w:rsidR="00C63C55">
        <w:t xml:space="preserve">to facilitate the code being extended by more advanced users, by providing programming concepts in the main report body and included appendixes.  </w:t>
      </w:r>
    </w:p>
    <w:p w14:paraId="1324FA71" w14:textId="77777777" w:rsidR="00316A70" w:rsidRDefault="00C954BA" w:rsidP="00DB6546">
      <w:pPr>
        <w:pStyle w:val="BodyText"/>
      </w:pPr>
      <w:del w:id="279" w:author="R" w:date="2012-09-18T16:43:00Z">
        <w:r w:rsidDel="008C5449">
          <w:delText>KeyPEST</w:delText>
        </w:r>
        <w:r w:rsidR="0045150D" w:rsidDel="008C5449">
          <w:delText xml:space="preserve"> </w:delText>
        </w:r>
      </w:del>
      <w:proofErr w:type="spellStart"/>
      <w:proofErr w:type="gramStart"/>
      <w:ins w:id="280" w:author="R" w:date="2012-09-18T16:43:00Z">
        <w:r w:rsidR="008C5449">
          <w:t>keyPEST</w:t>
        </w:r>
        <w:proofErr w:type="spellEnd"/>
        <w:proofErr w:type="gramEnd"/>
        <w:r w:rsidR="008C5449">
          <w:t xml:space="preserve"> </w:t>
        </w:r>
      </w:ins>
      <w:r w:rsidR="0045150D">
        <w:t xml:space="preserve">does not </w:t>
      </w:r>
      <w:del w:id="281" w:author="R" w:date="2012-09-18T16:44:00Z">
        <w:r w:rsidR="0045150D" w:rsidDel="008C5449">
          <w:delText>attempt</w:delText>
        </w:r>
        <w:r w:rsidR="00C63C55" w:rsidDel="008C5449">
          <w:delText xml:space="preserve"> to</w:delText>
        </w:r>
        <w:r w:rsidDel="008C5449">
          <w:delText xml:space="preserve"> </w:delText>
        </w:r>
      </w:del>
      <w:r>
        <w:t xml:space="preserve">encumber the user </w:t>
      </w:r>
      <w:r w:rsidR="0045150D">
        <w:t>by requiring</w:t>
      </w:r>
      <w:r>
        <w:t xml:space="preserve"> </w:t>
      </w:r>
      <w:del w:id="282" w:author="R" w:date="2012-09-18T16:46:00Z">
        <w:r w:rsidDel="008C5449">
          <w:delText xml:space="preserve">all </w:delText>
        </w:r>
      </w:del>
      <w:r>
        <w:t>inputs for all P</w:t>
      </w:r>
      <w:r w:rsidR="00DB6546">
        <w:t xml:space="preserve">EST </w:t>
      </w:r>
      <w:r>
        <w:t xml:space="preserve">variables.  Rather, the approach taken is to require of the user only the input needed to </w:t>
      </w:r>
      <w:ins w:id="283" w:author="R" w:date="2012-09-18T16:46:00Z">
        <w:r w:rsidR="008C5449">
          <w:t xml:space="preserve">start the parameter estimation process while </w:t>
        </w:r>
      </w:ins>
      <w:ins w:id="284" w:author="R" w:date="2012-09-18T16:47:00Z">
        <w:r w:rsidR="008C5449">
          <w:t xml:space="preserve">fully </w:t>
        </w:r>
      </w:ins>
      <w:r>
        <w:t>access</w:t>
      </w:r>
      <w:ins w:id="285" w:author="R" w:date="2012-09-18T16:47:00Z">
        <w:r w:rsidR="008C5449">
          <w:t>ing</w:t>
        </w:r>
      </w:ins>
      <w:r w:rsidR="00C63C55">
        <w:t xml:space="preserve"> the most </w:t>
      </w:r>
      <w:r w:rsidR="00DB6546">
        <w:t>widely used</w:t>
      </w:r>
      <w:r w:rsidR="00C63C55">
        <w:t xml:space="preserve"> </w:t>
      </w:r>
      <w:r w:rsidR="0045150D">
        <w:t xml:space="preserve">PEST </w:t>
      </w:r>
      <w:ins w:id="286" w:author="R" w:date="2012-09-18T16:47:00Z">
        <w:r w:rsidR="008C5449">
          <w:t xml:space="preserve">and </w:t>
        </w:r>
      </w:ins>
      <w:del w:id="287" w:author="R" w:date="2012-09-18T16:47:00Z">
        <w:r w:rsidR="00C63C55" w:rsidDel="008C5449">
          <w:delText xml:space="preserve">features </w:delText>
        </w:r>
        <w:r w:rsidR="00DB6546" w:rsidDel="008C5449">
          <w:delText>as well as newly developed</w:delText>
        </w:r>
        <w:r w:rsidR="0045150D" w:rsidDel="008C5449">
          <w:delText xml:space="preserve"> </w:delText>
        </w:r>
      </w:del>
      <w:r w:rsidR="0045150D">
        <w:t xml:space="preserve">PEST++ </w:t>
      </w:r>
      <w:del w:id="288" w:author="R" w:date="2012-09-18T16:47:00Z">
        <w:r w:rsidR="0045150D" w:rsidDel="008C5449">
          <w:delText>enhancements</w:delText>
        </w:r>
      </w:del>
      <w:ins w:id="289" w:author="R" w:date="2012-09-18T16:47:00Z">
        <w:r w:rsidR="008C5449">
          <w:t>capabilities</w:t>
        </w:r>
      </w:ins>
      <w:r w:rsidR="0045150D">
        <w:t xml:space="preserve">. </w:t>
      </w:r>
      <w:r w:rsidR="009A7683">
        <w:t xml:space="preserve">In order to </w:t>
      </w:r>
      <w:r w:rsidR="009A7683">
        <w:lastRenderedPageBreak/>
        <w:t>reduce the amount of input</w:t>
      </w:r>
      <w:ins w:id="290" w:author="Michael Fienen" w:date="2011-11-07T10:09:00Z">
        <w:r w:rsidR="00F2713A">
          <w:t>,</w:t>
        </w:r>
      </w:ins>
      <w:r w:rsidR="009A7683">
        <w:t xml:space="preserve"> </w:t>
      </w:r>
      <w:del w:id="291" w:author="R" w:date="2012-09-18T16:47:00Z">
        <w:r w:rsidR="009A7683" w:rsidDel="008C5449">
          <w:delText>however, K</w:delText>
        </w:r>
      </w:del>
      <w:proofErr w:type="spellStart"/>
      <w:ins w:id="292" w:author="R" w:date="2012-09-18T16:47:00Z">
        <w:r w:rsidR="008C5449">
          <w:t>k</w:t>
        </w:r>
      </w:ins>
      <w:r w:rsidR="009A7683">
        <w:t>eyPEST</w:t>
      </w:r>
      <w:proofErr w:type="spellEnd"/>
      <w:r w:rsidR="009A7683">
        <w:t xml:space="preserve"> </w:t>
      </w:r>
      <w:r w:rsidR="00DB6546">
        <w:t xml:space="preserve">relies </w:t>
      </w:r>
      <w:r w:rsidR="009A7683">
        <w:t xml:space="preserve">on the concept of </w:t>
      </w:r>
      <w:r w:rsidR="00DB6546">
        <w:t>“</w:t>
      </w:r>
      <w:r w:rsidR="009A7683">
        <w:t>reasonable default values</w:t>
      </w:r>
      <w:r w:rsidR="00DB6546">
        <w:t>”</w:t>
      </w:r>
      <w:ins w:id="293" w:author="R" w:date="2012-09-18T16:48:00Z">
        <w:r w:rsidR="00D676D6">
          <w:t>, which are values provided by the software developers</w:t>
        </w:r>
      </w:ins>
      <w:r w:rsidR="009A7683">
        <w:t xml:space="preserve"> </w:t>
      </w:r>
      <w:ins w:id="294" w:author="R" w:date="2012-09-18T16:49:00Z">
        <w:r w:rsidR="00D676D6">
          <w:t>intended to be suitable for the majority of parameter estimation problems.  These values are default in that they</w:t>
        </w:r>
      </w:ins>
      <w:ins w:id="295" w:author="Michael Fienen" w:date="2011-11-07T10:13:00Z">
        <w:del w:id="296" w:author="R" w:date="2012-09-18T16:48:00Z">
          <w:r w:rsidR="009B2750" w:rsidDel="00D676D6">
            <w:delText xml:space="preserve">for selected variables </w:delText>
          </w:r>
        </w:del>
      </w:ins>
      <w:del w:id="297" w:author="R" w:date="2012-09-18T16:49:00Z">
        <w:r w:rsidR="009A7683" w:rsidDel="00D676D6">
          <w:delText>that</w:delText>
        </w:r>
      </w:del>
      <w:r w:rsidR="009A7683">
        <w:t xml:space="preserve"> </w:t>
      </w:r>
      <w:r w:rsidR="00DB6546">
        <w:t xml:space="preserve">are automatically </w:t>
      </w:r>
      <w:r w:rsidR="009A7683">
        <w:t xml:space="preserve">used unless explicitly </w:t>
      </w:r>
      <w:r w:rsidR="00DB6546">
        <w:t xml:space="preserve">overridden by the user. </w:t>
      </w:r>
      <w:r w:rsidR="009A7683">
        <w:t xml:space="preserve">The end result is </w:t>
      </w:r>
      <w:r w:rsidR="00316A70">
        <w:t xml:space="preserve">requiring </w:t>
      </w:r>
      <w:proofErr w:type="spellStart"/>
      <w:ins w:id="298" w:author="R" w:date="2012-09-18T16:53:00Z">
        <w:r w:rsidR="00D676D6">
          <w:t>a</w:t>
        </w:r>
      </w:ins>
      <w:del w:id="299" w:author="R" w:date="2012-09-18T16:53:00Z">
        <w:r w:rsidR="00316A70" w:rsidDel="00D676D6">
          <w:delText xml:space="preserve">the </w:delText>
        </w:r>
      </w:del>
      <w:r w:rsidR="00316A70">
        <w:t>minimum</w:t>
      </w:r>
      <w:proofErr w:type="spellEnd"/>
      <w:r w:rsidR="009A7683">
        <w:t xml:space="preserve"> </w:t>
      </w:r>
      <w:ins w:id="300" w:author="R" w:date="2012-09-18T16:54:00Z">
        <w:r w:rsidR="00D676D6">
          <w:t xml:space="preserve">amount of </w:t>
        </w:r>
      </w:ins>
      <w:r w:rsidR="009A7683">
        <w:t>input</w:t>
      </w:r>
      <w:del w:id="301" w:author="R" w:date="2012-09-18T16:54:00Z">
        <w:r w:rsidR="009A7683" w:rsidDel="00D676D6">
          <w:delText xml:space="preserve"> </w:delText>
        </w:r>
        <w:r w:rsidR="00316A70" w:rsidDel="00D676D6">
          <w:delText>that allows</w:delText>
        </w:r>
        <w:r w:rsidR="009A7683" w:rsidDel="00D676D6">
          <w:delText xml:space="preserve"> </w:delText>
        </w:r>
        <w:r w:rsidR="00316A70" w:rsidDel="00D676D6">
          <w:delText>users</w:delText>
        </w:r>
        <w:r w:rsidR="00C63C55" w:rsidDel="00D676D6">
          <w:delText xml:space="preserve"> access</w:delText>
        </w:r>
        <w:r w:rsidR="009A7683" w:rsidDel="00D676D6">
          <w:delText xml:space="preserve"> to </w:delText>
        </w:r>
        <w:r w:rsidR="00316A70" w:rsidDel="00D676D6">
          <w:delText xml:space="preserve">the </w:delText>
        </w:r>
        <w:r w:rsidR="009A7683" w:rsidDel="00D676D6">
          <w:delText xml:space="preserve">powerful tools </w:delText>
        </w:r>
        <w:r w:rsidR="00316A70" w:rsidDel="00D676D6">
          <w:delText>of</w:delText>
        </w:r>
        <w:r w:rsidR="009A7683" w:rsidDel="00D676D6">
          <w:delText xml:space="preserve"> PEST</w:delText>
        </w:r>
      </w:del>
      <w:r w:rsidR="009A7683">
        <w:t>, thus</w:t>
      </w:r>
      <w:r w:rsidR="00C63C55">
        <w:t xml:space="preserve"> making them easier to use. </w:t>
      </w:r>
      <w:r w:rsidR="009A7683">
        <w:t xml:space="preserve"> </w:t>
      </w:r>
      <w:r w:rsidR="00DB6546">
        <w:t>On the other hand, t</w:t>
      </w:r>
      <w:r w:rsidR="009A7683">
        <w:t xml:space="preserve">he ability to override </w:t>
      </w:r>
      <w:r w:rsidR="00316A70">
        <w:t>default inputs</w:t>
      </w:r>
      <w:r w:rsidR="009A7683">
        <w:t xml:space="preserve"> allows the user access to all the options and functionality of PEST</w:t>
      </w:r>
      <w:ins w:id="302" w:author="R" w:date="2012-09-18T16:55:00Z">
        <w:r w:rsidR="00D676D6">
          <w:t xml:space="preserve"> and PEST++</w:t>
        </w:r>
      </w:ins>
      <w:r w:rsidR="009A7683">
        <w:t xml:space="preserve">. </w:t>
      </w:r>
      <w:ins w:id="303" w:author="R" w:date="2012-09-18T16:55:00Z">
        <w:r w:rsidR="00D676D6">
          <w:t xml:space="preserve">Therefore, the focus of this presentation is on getting the minimal input formulated and translated to PEST/PEST++.  One </w:t>
        </w:r>
      </w:ins>
      <w:ins w:id="304" w:author="R" w:date="2012-09-18T16:57:00Z">
        <w:r w:rsidR="00D676D6">
          <w:t xml:space="preserve">typical </w:t>
        </w:r>
      </w:ins>
      <w:ins w:id="305" w:author="R" w:date="2012-09-18T16:55:00Z">
        <w:r w:rsidR="00D676D6">
          <w:t xml:space="preserve">example of overriding default parameters is shown to illustrate </w:t>
        </w:r>
      </w:ins>
      <w:ins w:id="306" w:author="R" w:date="2012-09-18T16:57:00Z">
        <w:r w:rsidR="00D676D6">
          <w:t>the concept</w:t>
        </w:r>
      </w:ins>
      <w:ins w:id="307" w:author="R" w:date="2012-09-18T16:58:00Z">
        <w:r w:rsidR="00D112CE">
          <w:t>; keywords needed to set all PEST and PEST++ parameters are provided in the Appendix.</w:t>
        </w:r>
      </w:ins>
    </w:p>
    <w:p w14:paraId="0CA8835E" w14:textId="77777777" w:rsidR="00DB6546" w:rsidRDefault="00DB6546" w:rsidP="00DB6546">
      <w:pPr>
        <w:pStyle w:val="BodyText"/>
      </w:pPr>
      <w:r>
        <w:t>Given this purpose and scope, the report is constructed for three objectives.  O</w:t>
      </w:r>
      <w:r w:rsidR="009A7683">
        <w:t xml:space="preserve">ur primary purpose is to provide users, especially those new to PEST, with a simple description of the minimum keyword input for PEST++ users (Appendix 1). </w:t>
      </w:r>
      <w:r w:rsidR="00785503">
        <w:t>For use as a user becomes more experienced</w:t>
      </w:r>
      <w:r>
        <w:t xml:space="preserve">, </w:t>
      </w:r>
      <w:r w:rsidR="009A7683">
        <w:t>the ability to override default</w:t>
      </w:r>
      <w:r>
        <w:t>,</w:t>
      </w:r>
      <w:r w:rsidR="009A7683">
        <w:t xml:space="preserve"> less-used</w:t>
      </w:r>
      <w:r>
        <w:t>,</w:t>
      </w:r>
      <w:r w:rsidR="009A7683">
        <w:t xml:space="preserve"> PEST input is also described using a similar </w:t>
      </w:r>
      <w:proofErr w:type="spellStart"/>
      <w:r w:rsidR="009A7683">
        <w:t>keyward</w:t>
      </w:r>
      <w:proofErr w:type="spellEnd"/>
      <w:r w:rsidR="009A7683">
        <w:t xml:space="preserve"> approach (Appendix 2).  </w:t>
      </w:r>
      <w:r w:rsidR="00B9687E">
        <w:t>T</w:t>
      </w:r>
      <w:r>
        <w:t xml:space="preserve">he focus of </w:t>
      </w:r>
      <w:r w:rsidR="00316A70">
        <w:t>this presentation is on keyword-</w:t>
      </w:r>
      <w:r>
        <w:t>driven input</w:t>
      </w:r>
      <w:r w:rsidR="00B9687E">
        <w:t>;</w:t>
      </w:r>
      <w:r>
        <w:t xml:space="preserve"> the original non-keyword PEST input is</w:t>
      </w:r>
      <w:r w:rsidR="00B9687E">
        <w:t xml:space="preserve"> not included here for brevity, but can be found in </w:t>
      </w:r>
      <w:r>
        <w:t xml:space="preserve">Doherty (2010a, 2010b) and </w:t>
      </w:r>
      <w:r w:rsidR="00B9687E">
        <w:t xml:space="preserve">in the Appendix 1 </w:t>
      </w:r>
      <w:r>
        <w:t xml:space="preserve">of Doherty and Hunt (2010). </w:t>
      </w:r>
      <w:r w:rsidR="009A7683">
        <w:t xml:space="preserve"> The </w:t>
      </w:r>
      <w:r w:rsidR="00316A70">
        <w:t>final objective is</w:t>
      </w:r>
      <w:r w:rsidR="009A7683">
        <w:t xml:space="preserve"> to convey</w:t>
      </w:r>
      <w:r w:rsidR="00785503">
        <w:t xml:space="preserve"> the </w:t>
      </w:r>
      <w:r w:rsidR="009A7683">
        <w:t xml:space="preserve">program design </w:t>
      </w:r>
      <w:r w:rsidR="00785503">
        <w:t xml:space="preserve">concepts and structure </w:t>
      </w:r>
      <w:r w:rsidR="009A7683">
        <w:t xml:space="preserve">in order to facilitate extension of the code by </w:t>
      </w:r>
      <w:r w:rsidR="00785503">
        <w:t>others</w:t>
      </w:r>
      <w:r w:rsidR="009A7683">
        <w:t>.</w:t>
      </w:r>
      <w:r w:rsidR="00316A70">
        <w:t xml:space="preserve"> This objective is the subject of the report body.</w:t>
      </w:r>
    </w:p>
    <w:p w14:paraId="37C4571C" w14:textId="77777777" w:rsidR="00DB6546" w:rsidDel="00B932F4" w:rsidRDefault="00316A70" w:rsidP="00316A70">
      <w:pPr>
        <w:pStyle w:val="Heading1"/>
        <w:rPr>
          <w:del w:id="308" w:author="R" w:date="2012-09-18T17:03:00Z"/>
        </w:rPr>
      </w:pPr>
      <w:bookmarkStart w:id="309" w:name="_Toc305418526"/>
      <w:del w:id="310" w:author="R" w:date="2012-09-18T17:03:00Z">
        <w:r w:rsidDel="00B932F4">
          <w:delText>Design Concepts</w:delText>
        </w:r>
        <w:bookmarkEnd w:id="309"/>
      </w:del>
    </w:p>
    <w:p w14:paraId="024E9C3A" w14:textId="77777777" w:rsidR="00316A70" w:rsidDel="00B932F4" w:rsidRDefault="00316A70" w:rsidP="00316A70">
      <w:pPr>
        <w:pStyle w:val="BodyText"/>
        <w:rPr>
          <w:del w:id="311" w:author="R" w:date="2012-09-18T17:03:00Z"/>
        </w:rPr>
      </w:pPr>
      <w:bookmarkStart w:id="312" w:name="_Toc305090614"/>
      <w:del w:id="313" w:author="R" w:date="2012-09-18T17:03:00Z">
        <w:r w:rsidRPr="007E11B7" w:rsidDel="00B932F4">
          <w:delText xml:space="preserve">The following </w:delText>
        </w:r>
        <w:r w:rsidDel="00B932F4">
          <w:delText>descriptions</w:delText>
        </w:r>
        <w:r w:rsidRPr="007E11B7" w:rsidDel="00B932F4">
          <w:delText xml:space="preserve"> detail the </w:delText>
        </w:r>
        <w:r w:rsidDel="00B932F4">
          <w:delText xml:space="preserve">programming approach </w:delText>
        </w:r>
        <w:r w:rsidRPr="007E11B7" w:rsidDel="00B932F4">
          <w:delText>employed by</w:delText>
        </w:r>
        <w:r w:rsidDel="00B932F4">
          <w:delText xml:space="preserve"> </w:delText>
        </w:r>
      </w:del>
      <w:del w:id="314" w:author="R" w:date="2012-09-18T17:01:00Z">
        <w:r w:rsidDel="00B932F4">
          <w:delText>KeyPEST</w:delText>
        </w:r>
      </w:del>
      <w:del w:id="315" w:author="R" w:date="2012-09-18T17:03:00Z">
        <w:r w:rsidDel="00B932F4">
          <w:delText>. T</w:delText>
        </w:r>
        <w:r w:rsidRPr="007E11B7" w:rsidDel="00B932F4">
          <w:delText xml:space="preserve">he benefits of </w:delText>
        </w:r>
        <w:r w:rsidDel="00B932F4">
          <w:delText>object-oriented programming</w:delText>
        </w:r>
      </w:del>
      <w:ins w:id="316" w:author="Michael Fienen" w:date="2011-11-07T10:15:00Z">
        <w:del w:id="317" w:author="R" w:date="2012-09-18T17:03:00Z">
          <w:r w:rsidR="009B2750" w:rsidDel="00B932F4">
            <w:delText xml:space="preserve"> and</w:delText>
          </w:r>
        </w:del>
      </w:ins>
      <w:del w:id="318" w:author="R" w:date="2012-09-18T17:03:00Z">
        <w:r w:rsidDel="00B932F4">
          <w:delText xml:space="preserve">, the use of default values, and </w:delText>
        </w:r>
        <w:r w:rsidRPr="007E11B7" w:rsidDel="00B932F4">
          <w:delText xml:space="preserve">are </w:delText>
        </w:r>
        <w:r w:rsidDel="00B932F4">
          <w:delText xml:space="preserve">also </w:delText>
        </w:r>
        <w:r w:rsidRPr="007E11B7" w:rsidDel="00B932F4">
          <w:delText>discussed</w:delText>
        </w:r>
        <w:r w:rsidDel="00B932F4">
          <w:delText>.</w:delText>
        </w:r>
      </w:del>
    </w:p>
    <w:p w14:paraId="1CCC0263" w14:textId="77777777" w:rsidR="00316A70" w:rsidRDefault="00316A70">
      <w:pPr>
        <w:pStyle w:val="Heading1"/>
        <w:pPrChange w:id="319" w:author="R" w:date="2012-09-18T17:04:00Z">
          <w:pPr>
            <w:pStyle w:val="Heading2"/>
          </w:pPr>
        </w:pPrChange>
      </w:pPr>
      <w:bookmarkStart w:id="320" w:name="_Toc305334614"/>
      <w:bookmarkStart w:id="321" w:name="_Toc305418527"/>
      <w:bookmarkStart w:id="322" w:name="_Toc305090617"/>
      <w:bookmarkEnd w:id="312"/>
      <w:del w:id="323" w:author="R" w:date="2012-09-18T17:03:00Z">
        <w:r w:rsidDel="00B932F4">
          <w:delText>Object-oriented Program (OOP) Design</w:delText>
        </w:r>
      </w:del>
      <w:bookmarkEnd w:id="320"/>
      <w:ins w:id="324" w:author="R" w:date="2012-09-18T17:03:00Z">
        <w:r w:rsidR="00B932F4">
          <w:t>Code Design</w:t>
        </w:r>
      </w:ins>
      <w:r w:rsidR="00625C55">
        <w:t xml:space="preserve"> </w:t>
      </w:r>
      <w:del w:id="325" w:author="Michael Fienen" w:date="2011-11-07T10:16:00Z">
        <w:r w:rsidR="00625C55" w:rsidRPr="00625C55" w:rsidDel="009B2750">
          <w:rPr>
            <w:highlight w:val="yellow"/>
          </w:rPr>
          <w:delText>[taken from PESTCommander, needs revision]</w:delText>
        </w:r>
      </w:del>
      <w:bookmarkEnd w:id="321"/>
    </w:p>
    <w:p w14:paraId="598454FA" w14:textId="77777777" w:rsidR="009B2750" w:rsidRDefault="00316A70" w:rsidP="009B2750">
      <w:pPr>
        <w:pStyle w:val="BodyText"/>
        <w:rPr>
          <w:ins w:id="326" w:author="Michael Fienen" w:date="2011-11-07T10:16:00Z"/>
        </w:rPr>
      </w:pPr>
      <w:proofErr w:type="spellStart"/>
      <w:r>
        <w:t>KeyPEST</w:t>
      </w:r>
      <w:proofErr w:type="spellEnd"/>
      <w:r>
        <w:t xml:space="preserve"> is developed in the object-oriented language Python. As with other object-oriented language, the objects provided in Python provide an efficient and extensible means of organizing and designing </w:t>
      </w:r>
      <w:del w:id="327" w:author="Michael Fienen" w:date="2011-11-07T10:15:00Z">
        <w:r w:rsidDel="009B2750">
          <w:delText xml:space="preserve">a </w:delText>
        </w:r>
      </w:del>
      <w:r>
        <w:t>program elements. Python</w:t>
      </w:r>
      <w:r w:rsidRPr="00D84982">
        <w:t xml:space="preserve"> </w:t>
      </w:r>
      <w:r>
        <w:t>provides an extensive suite of</w:t>
      </w:r>
      <w:r w:rsidRPr="00D84982">
        <w:t xml:space="preserve"> modules, classes, exception</w:t>
      </w:r>
      <w:ins w:id="328" w:author="Michael Fienen" w:date="2011-11-07T10:15:00Z">
        <w:r w:rsidR="009B2750">
          <w:t xml:space="preserve"> handling</w:t>
        </w:r>
      </w:ins>
      <w:del w:id="329" w:author="Michael Fienen" w:date="2011-11-07T10:15:00Z">
        <w:r w:rsidRPr="00D84982" w:rsidDel="009B2750">
          <w:delText>s</w:delText>
        </w:r>
      </w:del>
      <w:r w:rsidRPr="00D84982">
        <w:t xml:space="preserve">, </w:t>
      </w:r>
      <w:r>
        <w:t xml:space="preserve">and other structures that can be readily used as building blocks for </w:t>
      </w:r>
      <w:r>
        <w:lastRenderedPageBreak/>
        <w:t>sophisticated programs, although n</w:t>
      </w:r>
      <w:r w:rsidRPr="00D84982">
        <w:t xml:space="preserve">ew built-in modules are easily </w:t>
      </w:r>
      <w:r>
        <w:t>developed and integrated using</w:t>
      </w:r>
      <w:r w:rsidRPr="00D84982">
        <w:t xml:space="preserve"> </w:t>
      </w:r>
      <w:ins w:id="330" w:author="Michael Fienen" w:date="2011-11-07T10:17:00Z">
        <w:r w:rsidR="009B2750">
          <w:t xml:space="preserve">Python and </w:t>
        </w:r>
      </w:ins>
      <w:r>
        <w:t>other programming languages</w:t>
      </w:r>
      <w:del w:id="331" w:author="Michael Fienen" w:date="2011-11-07T10:17:00Z">
        <w:r w:rsidDel="009B2750">
          <w:delText xml:space="preserve"> such as C++</w:delText>
        </w:r>
      </w:del>
      <w:r>
        <w:t xml:space="preserve">. </w:t>
      </w:r>
    </w:p>
    <w:p w14:paraId="44BCD077" w14:textId="77777777" w:rsidR="009B2750" w:rsidRDefault="009B2750" w:rsidP="009B2750">
      <w:pPr>
        <w:pStyle w:val="BodyText"/>
        <w:rPr>
          <w:ins w:id="332" w:author="Michael Fienen" w:date="2011-11-07T10:21:00Z"/>
        </w:rPr>
      </w:pPr>
      <w:proofErr w:type="spellStart"/>
      <w:proofErr w:type="gramStart"/>
      <w:ins w:id="333" w:author="Michael Fienen" w:date="2011-11-07T10:16:00Z">
        <w:r>
          <w:t>keyPEST</w:t>
        </w:r>
        <w:proofErr w:type="spellEnd"/>
        <w:proofErr w:type="gramEnd"/>
        <w:r>
          <w:t xml:space="preserve"> was developed </w:t>
        </w:r>
      </w:ins>
      <w:ins w:id="334" w:author="Michael Fienen" w:date="2011-11-07T10:17:00Z">
        <w:r>
          <w:t xml:space="preserve">using classes to both store the data used by the program and to organize methods that perform the actions specified by the </w:t>
        </w:r>
        <w:proofErr w:type="spellStart"/>
        <w:r>
          <w:t>progeram</w:t>
        </w:r>
        <w:proofErr w:type="spellEnd"/>
        <w:r>
          <w:t xml:space="preserve">. In this way, the main program file </w:t>
        </w:r>
      </w:ins>
      <w:ins w:id="335" w:author="Michael Fienen" w:date="2011-11-07T10:19:00Z">
        <w:r w:rsidR="001C6AA6" w:rsidRPr="001C6AA6">
          <w:rPr>
            <w:rFonts w:ascii="Courier" w:hAnsi="Courier"/>
            <w:rPrChange w:id="336" w:author="Michael Fienen" w:date="2011-11-07T10:21:00Z">
              <w:rPr/>
            </w:rPrChange>
          </w:rPr>
          <w:t>keyPEST.py</w:t>
        </w:r>
        <w:r>
          <w:t xml:space="preserve"> is kept brief and relatively simple. The broadest actions of the program are outlined in this file with details </w:t>
        </w:r>
      </w:ins>
      <w:ins w:id="337" w:author="Michael Fienen" w:date="2011-11-07T10:20:00Z">
        <w:r>
          <w:t xml:space="preserve">contained in the module </w:t>
        </w:r>
        <w:r w:rsidR="001C6AA6" w:rsidRPr="001C6AA6">
          <w:rPr>
            <w:rFonts w:ascii="Courier" w:hAnsi="Courier"/>
            <w:rPrChange w:id="338" w:author="Michael Fienen" w:date="2011-11-07T10:20:00Z">
              <w:rPr/>
            </w:rPrChange>
          </w:rPr>
          <w:t>keyPESTdata.py</w:t>
        </w:r>
        <w:r>
          <w:t xml:space="preserve">. </w:t>
        </w:r>
      </w:ins>
    </w:p>
    <w:p w14:paraId="1A963050" w14:textId="77777777" w:rsidR="00316A70" w:rsidDel="009B2750" w:rsidRDefault="009B2750" w:rsidP="009B2750">
      <w:pPr>
        <w:pStyle w:val="BodyText"/>
        <w:rPr>
          <w:del w:id="339" w:author="Michael Fienen" w:date="2011-11-07T10:16:00Z"/>
        </w:rPr>
      </w:pPr>
      <w:proofErr w:type="spellStart"/>
      <w:proofErr w:type="gramStart"/>
      <w:ins w:id="340" w:author="Michael Fienen" w:date="2011-11-07T10:21:00Z">
        <w:r>
          <w:t>keyPEST</w:t>
        </w:r>
        <w:proofErr w:type="spellEnd"/>
        <w:proofErr w:type="gramEnd"/>
        <w:r>
          <w:t xml:space="preserve"> also takes advantage of the exception handling built in to </w:t>
        </w:r>
      </w:ins>
      <w:ins w:id="341" w:author="Michael Fienen" w:date="2011-11-07T10:23:00Z">
        <w:r w:rsidR="001B4724">
          <w:t>P</w:t>
        </w:r>
      </w:ins>
      <w:ins w:id="342" w:author="Michael Fienen" w:date="2011-11-07T10:22:00Z">
        <w:r>
          <w:t>ython</w:t>
        </w:r>
      </w:ins>
      <w:ins w:id="343" w:author="Michael Fienen" w:date="2011-11-07T10:23:00Z">
        <w:r w:rsidR="001B4724">
          <w:t xml:space="preserve">. In this way, </w:t>
        </w:r>
        <w:proofErr w:type="spellStart"/>
        <w:r w:rsidR="001B4724">
          <w:t>traceback</w:t>
        </w:r>
        <w:proofErr w:type="spellEnd"/>
        <w:r w:rsidR="001B4724">
          <w:t xml:space="preserve"> errors that are displayed by Python are replace</w:t>
        </w:r>
        <w:del w:id="344" w:author="R" w:date="2012-09-18T17:02:00Z">
          <w:r w:rsidR="001B4724" w:rsidDel="00B932F4">
            <w:delText>s</w:delText>
          </w:r>
        </w:del>
      </w:ins>
      <w:ins w:id="345" w:author="R" w:date="2012-09-18T17:02:00Z">
        <w:r w:rsidR="00B932F4">
          <w:t>d</w:t>
        </w:r>
      </w:ins>
      <w:ins w:id="346" w:author="Michael Fienen" w:date="2011-11-07T10:23:00Z">
        <w:r w:rsidR="001B4724">
          <w:t xml:space="preserve"> by error messages defined in </w:t>
        </w:r>
        <w:proofErr w:type="spellStart"/>
        <w:r w:rsidR="001B4724">
          <w:t>keyPEST</w:t>
        </w:r>
        <w:proofErr w:type="spellEnd"/>
        <w:r w:rsidR="001B4724">
          <w:t>. This makes</w:t>
        </w:r>
      </w:ins>
      <w:ins w:id="347" w:author="Michael Fienen" w:date="2011-11-07T10:24:00Z">
        <w:r w:rsidR="001B4724">
          <w:t xml:space="preserve"> interpreting the errors easier for users in that the nature of the errors is tied to the input supplied by the user. While not every possible contingency </w:t>
        </w:r>
        <w:del w:id="348" w:author="R" w:date="2012-09-18T17:02:00Z">
          <w:r w:rsidR="001B4724" w:rsidDel="00B932F4">
            <w:delText>is claimed to be</w:delText>
          </w:r>
        </w:del>
      </w:ins>
      <w:ins w:id="349" w:author="R" w:date="2012-09-18T17:02:00Z">
        <w:r w:rsidR="00B932F4">
          <w:t>can be</w:t>
        </w:r>
      </w:ins>
      <w:ins w:id="350" w:author="Michael Fienen" w:date="2011-11-07T10:24:00Z">
        <w:r w:rsidR="001B4724">
          <w:t xml:space="preserve"> covered</w:t>
        </w:r>
      </w:ins>
      <w:ins w:id="351" w:author="R" w:date="2012-09-18T17:02:00Z">
        <w:r w:rsidR="00B932F4">
          <w:t xml:space="preserve"> by such an approach</w:t>
        </w:r>
      </w:ins>
      <w:ins w:id="352" w:author="Michael Fienen" w:date="2011-11-07T10:24:00Z">
        <w:r w:rsidR="001B4724">
          <w:t>, many possible mistakes and inconsistencies are handled</w:t>
        </w:r>
      </w:ins>
      <w:ins w:id="353" w:author="R" w:date="2012-09-18T17:03:00Z">
        <w:r w:rsidR="00B932F4">
          <w:t xml:space="preserve"> and listed for the user</w:t>
        </w:r>
      </w:ins>
      <w:ins w:id="354" w:author="Michael Fienen" w:date="2011-11-07T10:24:00Z">
        <w:r w:rsidR="001B4724">
          <w:t>.</w:t>
        </w:r>
      </w:ins>
      <w:del w:id="355" w:author="Michael Fienen" w:date="2011-11-07T10:16:00Z">
        <w:r w:rsidR="00316A70" w:rsidDel="009B2750">
          <w:delText xml:space="preserve">Specifically, KeyPEST was developed using the PyQt framework </w:delText>
        </w:r>
        <w:r w:rsidR="00316A70" w:rsidRPr="001C74B7" w:rsidDel="009B2750">
          <w:rPr>
            <w:vertAlign w:val="superscript"/>
          </w:rPr>
          <w:delText>1</w:delText>
        </w:r>
        <w:r w:rsidR="00316A70" w:rsidDel="009B2750">
          <w:delText xml:space="preserve">. </w:delText>
        </w:r>
        <w:r w:rsidR="00316A70" w:rsidRPr="00D84982" w:rsidDel="009B2750">
          <w:delText>PyQt is a set of Python bindings for Nokia's Qt</w:delText>
        </w:r>
        <w:r w:rsidR="00316A70" w:rsidRPr="00451B4E" w:rsidDel="009B2750">
          <w:rPr>
            <w:vertAlign w:val="superscript"/>
          </w:rPr>
          <w:delText>2</w:delText>
        </w:r>
        <w:r w:rsidR="00316A70" w:rsidDel="009B2750">
          <w:rPr>
            <w:rStyle w:val="FootnoteReference"/>
          </w:rPr>
          <w:footnoteReference w:id="1"/>
        </w:r>
        <w:r w:rsidR="00316A70" w:rsidRPr="00D84982" w:rsidDel="009B2750">
          <w:delText xml:space="preserve"> application framework</w:delText>
        </w:r>
        <w:r w:rsidR="00316A70" w:rsidDel="009B2750">
          <w:delText xml:space="preserve">, which </w:delText>
        </w:r>
        <w:r w:rsidR="00316A70" w:rsidRPr="00D84982" w:rsidDel="009B2750">
          <w:delText xml:space="preserve">runs on all platforms </w:delText>
        </w:r>
        <w:r w:rsidR="00316A70" w:rsidDel="009B2750">
          <w:delText xml:space="preserve">that are supported by Qt, </w:delText>
        </w:r>
        <w:r w:rsidR="00316A70" w:rsidRPr="00D84982" w:rsidDel="009B2750">
          <w:delText xml:space="preserve">including </w:delText>
        </w:r>
        <w:r w:rsidR="00316A70" w:rsidDel="009B2750">
          <w:delText xml:space="preserve">Microsoft </w:delText>
        </w:r>
        <w:r w:rsidR="00316A70" w:rsidRPr="00D84982" w:rsidDel="009B2750">
          <w:delText>Windows, MacOS</w:delText>
        </w:r>
        <w:r w:rsidR="00316A70" w:rsidDel="009B2750">
          <w:delText>\</w:delText>
        </w:r>
        <w:r w:rsidR="00316A70" w:rsidRPr="00D84982" w:rsidDel="009B2750">
          <w:delText>X and Linux.</w:delText>
        </w:r>
        <w:r w:rsidR="00316A70" w:rsidDel="009B2750">
          <w:delText xml:space="preserve"> Qt is implemented in C++ and is fully object-oriented—it provides more than 600 classes, all with sensible defaults and useful functionality out of the box, and all able to be customized and subclassed to meet programmer requirements. PyQt was selected as a framework for the development of KeyPEST because it brings together the Qt C++ cross-platform application framework with the cross-platform interpreted language Python, providing the benefits of both languages and platforms. </w:delText>
        </w:r>
      </w:del>
    </w:p>
    <w:p w14:paraId="0EC820B1" w14:textId="77777777" w:rsidR="00316A70" w:rsidDel="009B2750" w:rsidRDefault="00316A70" w:rsidP="009B2750">
      <w:pPr>
        <w:pStyle w:val="BodyText"/>
        <w:rPr>
          <w:del w:id="358" w:author="Michael Fienen" w:date="2011-11-07T10:16:00Z"/>
        </w:rPr>
      </w:pPr>
      <w:del w:id="359" w:author="Michael Fienen" w:date="2011-11-07T10:16:00Z">
        <w:r w:rsidDel="009B2750">
          <w:delText xml:space="preserve">KeyPEST was developed by incorporating two main PyQt modules: 1) QtCore for file management; and, 2) QtGui for graphical user interface development. Specifically: </w:delText>
        </w:r>
      </w:del>
    </w:p>
    <w:p w14:paraId="2E9ADF8C" w14:textId="77777777" w:rsidR="00316A70" w:rsidRPr="00A671AA" w:rsidDel="009B2750" w:rsidRDefault="00316A70" w:rsidP="00316A70">
      <w:pPr>
        <w:pStyle w:val="ListNumber"/>
        <w:rPr>
          <w:del w:id="360" w:author="Michael Fienen" w:date="2011-11-07T10:16:00Z"/>
        </w:rPr>
      </w:pPr>
      <w:del w:id="361" w:author="Michael Fienen" w:date="2011-11-07T10:16:00Z">
        <w:r w:rsidRPr="00A671AA" w:rsidDel="009B2750">
          <w:delText>The QtCore module contains the core non-GUI classes, including the event loop and Qt's signal and slot mechanism. It also includes platform independent abstractions for Unicode, threads, mapped files, shared memory, regular expressions, and user and application settings.</w:delText>
        </w:r>
      </w:del>
    </w:p>
    <w:p w14:paraId="067ECF03" w14:textId="77777777" w:rsidR="00316A70" w:rsidRPr="00A671AA" w:rsidDel="009B2750" w:rsidRDefault="00316A70" w:rsidP="00316A70">
      <w:pPr>
        <w:pStyle w:val="ListNumber"/>
        <w:rPr>
          <w:del w:id="362" w:author="Michael Fienen" w:date="2011-11-07T10:16:00Z"/>
        </w:rPr>
      </w:pPr>
      <w:del w:id="363" w:author="Michael Fienen" w:date="2011-11-07T10:16:00Z">
        <w:r w:rsidRPr="00A671AA" w:rsidDel="009B2750">
          <w:delText>The QtGui module contains the majority of the GUI classes. These include a number of table, tree and list classes based on the model-view-controller design pattern. Also provided is a sophisticated 2D canvas widget capable of storing thousands of items including ordinary widgets.</w:delText>
        </w:r>
      </w:del>
    </w:p>
    <w:p w14:paraId="49D84EB3" w14:textId="77777777" w:rsidR="00316A70" w:rsidRPr="00CE29EF" w:rsidRDefault="00316A70">
      <w:pPr>
        <w:pStyle w:val="Heading1"/>
        <w:pPrChange w:id="364" w:author="R" w:date="2012-09-18T17:04:00Z">
          <w:pPr>
            <w:pStyle w:val="Heading2"/>
          </w:pPr>
        </w:pPrChange>
      </w:pPr>
      <w:bookmarkStart w:id="365" w:name="_Toc300730960"/>
      <w:bookmarkStart w:id="366" w:name="_Toc305334615"/>
      <w:bookmarkStart w:id="367" w:name="_Toc305418528"/>
      <w:bookmarkEnd w:id="322"/>
      <w:r>
        <w:t>KeyPEST</w:t>
      </w:r>
      <w:r w:rsidRPr="00CE29EF">
        <w:t xml:space="preserve"> </w:t>
      </w:r>
      <w:del w:id="368" w:author="Michael Fienen" w:date="2011-11-07T10:21:00Z">
        <w:r w:rsidDel="009B2750">
          <w:delText xml:space="preserve">Code </w:delText>
        </w:r>
      </w:del>
      <w:ins w:id="369" w:author="Michael Fienen" w:date="2011-11-07T10:21:00Z">
        <w:r w:rsidR="009B2750">
          <w:t xml:space="preserve">Input </w:t>
        </w:r>
      </w:ins>
      <w:r w:rsidRPr="00CE29EF">
        <w:t>Structure</w:t>
      </w:r>
      <w:bookmarkEnd w:id="365"/>
      <w:bookmarkEnd w:id="366"/>
      <w:bookmarkEnd w:id="367"/>
    </w:p>
    <w:p w14:paraId="0A50141A" w14:textId="77777777" w:rsidR="00FC6B51" w:rsidRDefault="009A7683" w:rsidP="00651F3B">
      <w:pPr>
        <w:pStyle w:val="BodyText"/>
        <w:rPr>
          <w:ins w:id="370" w:author="R" w:date="2012-09-18T17:15:00Z"/>
        </w:rPr>
      </w:pPr>
      <w:r>
        <w:t xml:space="preserve"> </w:t>
      </w:r>
      <w:del w:id="371" w:author="R" w:date="2012-09-18T17:05:00Z">
        <w:r w:rsidR="00651F3B" w:rsidDel="00B932F4">
          <w:delText>T</w:delText>
        </w:r>
        <w:r w:rsidR="004E0419" w:rsidDel="00B932F4">
          <w:delText xml:space="preserve">he general </w:delText>
        </w:r>
        <w:r w:rsidR="00651F3B" w:rsidDel="00B932F4">
          <w:delText>structure</w:delText>
        </w:r>
        <w:r w:rsidR="004E0419" w:rsidDel="00B932F4">
          <w:delText xml:space="preserve"> for input instructions</w:delText>
        </w:r>
      </w:del>
      <w:ins w:id="372" w:author="R" w:date="2012-09-18T17:05:00Z">
        <w:r w:rsidR="00B932F4">
          <w:t xml:space="preserve">PEST and PEST++ input is translated by </w:t>
        </w:r>
        <w:proofErr w:type="spellStart"/>
        <w:r w:rsidR="00B932F4">
          <w:t>keyPEST</w:t>
        </w:r>
        <w:proofErr w:type="spellEnd"/>
        <w:r w:rsidR="00B932F4">
          <w:t xml:space="preserve"> from a user-supplied keyword </w:t>
        </w:r>
      </w:ins>
      <w:del w:id="373" w:author="R" w:date="2012-09-18T17:06:00Z">
        <w:r w:rsidR="004E0419" w:rsidDel="00B932F4">
          <w:delText xml:space="preserve"> is </w:delText>
        </w:r>
        <w:r w:rsidR="00651F3B" w:rsidDel="00B932F4">
          <w:delText xml:space="preserve">provided </w:delText>
        </w:r>
        <w:r w:rsidR="004E0419" w:rsidDel="00B932F4">
          <w:delText>in a</w:delText>
        </w:r>
      </w:del>
      <w:ins w:id="374" w:author="R" w:date="2012-09-18T17:04:00Z">
        <w:r w:rsidR="00B932F4">
          <w:t>ASCII text</w:t>
        </w:r>
      </w:ins>
      <w:r w:rsidR="004E0419">
        <w:t xml:space="preserve"> file</w:t>
      </w:r>
      <w:ins w:id="375" w:author="R" w:date="2012-09-18T17:06:00Z">
        <w:r w:rsidR="00B932F4">
          <w:t>, for presentation consistency given the file extension</w:t>
        </w:r>
      </w:ins>
      <w:del w:id="376" w:author="R" w:date="2012-09-18T17:06:00Z">
        <w:r w:rsidR="004E0419" w:rsidDel="00B932F4">
          <w:delText xml:space="preserve"> </w:delText>
        </w:r>
      </w:del>
      <w:proofErr w:type="spellStart"/>
      <w:del w:id="377" w:author="R" w:date="2012-09-18T17:07:00Z">
        <w:r w:rsidR="004E0419" w:rsidDel="00B932F4">
          <w:delText xml:space="preserve">called </w:delText>
        </w:r>
      </w:del>
      <w:r w:rsidR="004E0419">
        <w:t>&lt;casenam</w:t>
      </w:r>
      <w:proofErr w:type="spellEnd"/>
      <w:r w:rsidR="004E0419">
        <w:t>e&gt;.</w:t>
      </w:r>
      <w:proofErr w:type="spellStart"/>
      <w:r w:rsidR="00651F3B" w:rsidRPr="00B932F4">
        <w:rPr>
          <w:i/>
          <w:rPrChange w:id="378" w:author="R" w:date="2012-09-18T17:07:00Z">
            <w:rPr/>
          </w:rPrChange>
        </w:rPr>
        <w:t>ky</w:t>
      </w:r>
      <w:r w:rsidR="004E0419" w:rsidRPr="00B932F4">
        <w:rPr>
          <w:i/>
          <w:rPrChange w:id="379" w:author="R" w:date="2012-09-18T17:07:00Z">
            <w:rPr/>
          </w:rPrChange>
        </w:rPr>
        <w:t>p</w:t>
      </w:r>
      <w:proofErr w:type="spellEnd"/>
      <w:ins w:id="380" w:author="R" w:date="2012-09-18T17:07:00Z">
        <w:r w:rsidR="00B932F4">
          <w:t xml:space="preserve">.  The general structure of </w:t>
        </w:r>
        <w:r w:rsidR="00B932F4">
          <w:rPr>
            <w:i/>
          </w:rPr>
          <w:t>*.kyp</w:t>
        </w:r>
        <w:r w:rsidR="00B932F4">
          <w:t xml:space="preserve"> input file consists of sections of input</w:t>
        </w:r>
      </w:ins>
      <w:r w:rsidR="004E0419">
        <w:t xml:space="preserve">, </w:t>
      </w:r>
      <w:del w:id="381" w:author="R" w:date="2012-09-18T17:08:00Z">
        <w:r w:rsidR="004E0419" w:rsidDel="00B932F4">
          <w:delText xml:space="preserve">which </w:delText>
        </w:r>
      </w:del>
      <w:ins w:id="382" w:author="R" w:date="2012-09-18T17:08:00Z">
        <w:r w:rsidR="00B932F4">
          <w:t xml:space="preserve">where the </w:t>
        </w:r>
        <w:proofErr w:type="gramStart"/>
        <w:r w:rsidR="00B932F4">
          <w:t>basic  element</w:t>
        </w:r>
        <w:proofErr w:type="gramEnd"/>
        <w:r w:rsidR="00B932F4">
          <w:t xml:space="preserve"> of </w:t>
        </w:r>
        <w:r w:rsidR="005E26DD">
          <w:t>input entry is the</w:t>
        </w:r>
        <w:r w:rsidR="00B932F4">
          <w:t xml:space="preserve">  </w:t>
        </w:r>
      </w:ins>
      <w:del w:id="383" w:author="R" w:date="2012-09-18T17:08:00Z">
        <w:r w:rsidR="004E0419" w:rsidDel="00B932F4">
          <w:delText>is made up of</w:delText>
        </w:r>
      </w:del>
      <w:ins w:id="384" w:author="R" w:date="2012-09-18T17:09:00Z">
        <w:r w:rsidR="005E26DD">
          <w:t>”</w:t>
        </w:r>
      </w:ins>
      <w:r w:rsidR="004E0419">
        <w:t xml:space="preserve"> input block</w:t>
      </w:r>
      <w:ins w:id="385" w:author="R" w:date="2012-09-18T17:09:00Z">
        <w:r w:rsidR="005E26DD">
          <w:t>”</w:t>
        </w:r>
      </w:ins>
      <w:r w:rsidR="00651F3B">
        <w:t xml:space="preserve">. </w:t>
      </w:r>
      <w:del w:id="386" w:author="R" w:date="2012-09-18T17:09:00Z">
        <w:r w:rsidR="00651F3B" w:rsidDel="005E26DD">
          <w:delText xml:space="preserve">The </w:delText>
        </w:r>
      </w:del>
      <w:ins w:id="387" w:author="R" w:date="2012-09-18T17:09:00Z">
        <w:r w:rsidR="005E26DD">
          <w:t xml:space="preserve">The input block structure </w:t>
        </w:r>
      </w:ins>
      <w:del w:id="388" w:author="R" w:date="2012-09-18T17:09:00Z">
        <w:r w:rsidR="00651F3B" w:rsidDel="005E26DD">
          <w:delText xml:space="preserve">general input structure </w:delText>
        </w:r>
      </w:del>
      <w:r w:rsidR="00651F3B">
        <w:t xml:space="preserve">is designed </w:t>
      </w:r>
      <w:del w:id="389" w:author="R" w:date="2012-09-18T17:09:00Z">
        <w:r w:rsidR="00651F3B" w:rsidDel="005E26DD">
          <w:delText>on a</w:delText>
        </w:r>
      </w:del>
      <w:ins w:id="390" w:author="R" w:date="2012-09-18T17:11:00Z">
        <w:r w:rsidR="005E26DD">
          <w:t>based on</w:t>
        </w:r>
      </w:ins>
      <w:ins w:id="391" w:author="R" w:date="2012-09-18T17:09:00Z">
        <w:r w:rsidR="005E26DD">
          <w:t xml:space="preserve"> a</w:t>
        </w:r>
      </w:ins>
      <w:r w:rsidR="00651F3B">
        <w:t xml:space="preserve"> subset of the JUPITER protocol (</w:t>
      </w:r>
      <w:ins w:id="392" w:author="Michael Fienen" w:date="2011-11-07T10:25:00Z">
        <w:r w:rsidR="001B4724">
          <w:rPr>
            <w:szCs w:val="24"/>
          </w:rPr>
          <w:t xml:space="preserve">Banta et al. </w:t>
        </w:r>
        <w:r w:rsidR="001B4724">
          <w:rPr>
            <w:b/>
            <w:bCs/>
            <w:szCs w:val="24"/>
          </w:rPr>
          <w:t>(2006)</w:t>
        </w:r>
      </w:ins>
      <w:del w:id="393" w:author="Michael Fienen" w:date="2011-11-07T10:25:00Z">
        <w:r w:rsidR="00651F3B" w:rsidRPr="00B9636A" w:rsidDel="001B4724">
          <w:rPr>
            <w:highlight w:val="yellow"/>
          </w:rPr>
          <w:delText>ref</w:delText>
        </w:r>
      </w:del>
      <w:r w:rsidR="00651F3B">
        <w:t xml:space="preserve">). </w:t>
      </w:r>
      <w:del w:id="394" w:author="R" w:date="2012-09-18T17:10:00Z">
        <w:r w:rsidR="00651F3B" w:rsidDel="005E26DD">
          <w:delText xml:space="preserve">The advantage of this protocol over </w:delText>
        </w:r>
      </w:del>
      <w:del w:id="395" w:author="R" w:date="2012-09-18T17:15:00Z">
        <w:r w:rsidR="00651F3B" w:rsidDel="00FC6B51">
          <w:delText>XML</w:delText>
        </w:r>
      </w:del>
      <w:del w:id="396" w:author="R" w:date="2012-09-18T17:11:00Z">
        <w:r w:rsidR="00651F3B" w:rsidDel="005E26DD">
          <w:delText xml:space="preserve"> or the previous input format for PEST is that </w:delText>
        </w:r>
      </w:del>
      <w:del w:id="397" w:author="R" w:date="2012-09-18T17:12:00Z">
        <w:r w:rsidR="00651F3B" w:rsidDel="005E26DD">
          <w:delText xml:space="preserve">annotations that are </w:delText>
        </w:r>
      </w:del>
      <w:del w:id="398" w:author="R" w:date="2012-09-18T17:15:00Z">
        <w:r w:rsidR="00651F3B" w:rsidDel="00FC6B51">
          <w:delText>easily read by humans</w:delText>
        </w:r>
      </w:del>
      <w:del w:id="399" w:author="R" w:date="2012-09-18T17:12:00Z">
        <w:r w:rsidR="00651F3B" w:rsidDel="005E26DD">
          <w:delText xml:space="preserve"> are part of the input protocol.</w:delText>
        </w:r>
      </w:del>
      <w:del w:id="400" w:author="R" w:date="2012-09-18T17:15:00Z">
        <w:r w:rsidR="00651F3B" w:rsidDel="00FC6B51">
          <w:delText xml:space="preserve"> </w:delText>
        </w:r>
      </w:del>
      <w:proofErr w:type="spellStart"/>
      <w:proofErr w:type="gramStart"/>
      <w:ins w:id="401" w:author="R" w:date="2012-09-18T17:15:00Z">
        <w:r w:rsidR="00FC6B51">
          <w:t>keyPEST</w:t>
        </w:r>
        <w:proofErr w:type="spellEnd"/>
        <w:proofErr w:type="gramEnd"/>
        <w:r w:rsidR="00FC6B51">
          <w:t xml:space="preserve"> is considered loosely based on the design of Jupiter; the</w:t>
        </w:r>
      </w:ins>
      <w:del w:id="402" w:author="R" w:date="2012-09-18T17:15:00Z">
        <w:r w:rsidR="00651F3B" w:rsidDel="00FC6B51">
          <w:delText>The</w:delText>
        </w:r>
      </w:del>
      <w:r w:rsidR="00651F3B">
        <w:t xml:space="preserve"> full JUPITER </w:t>
      </w:r>
      <w:proofErr w:type="spellStart"/>
      <w:r w:rsidR="00651F3B">
        <w:t>protocol</w:t>
      </w:r>
      <w:del w:id="403" w:author="R" w:date="2012-09-18T17:16:00Z">
        <w:r w:rsidR="00651F3B" w:rsidDel="00FC6B51">
          <w:delText>, however,</w:delText>
        </w:r>
      </w:del>
      <w:ins w:id="404" w:author="R" w:date="2012-09-18T17:16:00Z">
        <w:r w:rsidR="00FC6B51">
          <w:t>was</w:t>
        </w:r>
        <w:proofErr w:type="spellEnd"/>
        <w:r w:rsidR="00FC6B51">
          <w:t xml:space="preserve"> not invoked in </w:t>
        </w:r>
        <w:proofErr w:type="spellStart"/>
        <w:r w:rsidR="00FC6B51">
          <w:t>keyPEST</w:t>
        </w:r>
        <w:proofErr w:type="spellEnd"/>
        <w:r w:rsidR="00FC6B51">
          <w:t xml:space="preserve"> due to </w:t>
        </w:r>
      </w:ins>
      <w:r w:rsidR="00651F3B">
        <w:t xml:space="preserve"> </w:t>
      </w:r>
      <w:del w:id="405" w:author="R" w:date="2012-09-18T17:16:00Z">
        <w:r w:rsidR="00651F3B" w:rsidDel="00FC6B51">
          <w:delText xml:space="preserve">has </w:delText>
        </w:r>
      </w:del>
      <w:r w:rsidR="00651F3B">
        <w:t xml:space="preserve">memory and computational overhead that can </w:t>
      </w:r>
      <w:del w:id="406" w:author="R" w:date="2012-09-18T17:16:00Z">
        <w:r w:rsidR="00651F3B" w:rsidDel="00FC6B51">
          <w:delText>become a problem</w:delText>
        </w:r>
      </w:del>
      <w:ins w:id="407" w:author="R" w:date="2012-09-18T17:16:00Z">
        <w:r w:rsidR="00FC6B51">
          <w:t>be problematic</w:t>
        </w:r>
      </w:ins>
      <w:r w:rsidR="00651F3B">
        <w:t xml:space="preserve"> for large and complicated data sets</w:t>
      </w:r>
      <w:ins w:id="408" w:author="R" w:date="2012-09-18T17:16:00Z">
        <w:r w:rsidR="00FC6B51">
          <w:t xml:space="preserve"> </w:t>
        </w:r>
      </w:ins>
      <w:ins w:id="409" w:author="R" w:date="2012-09-18T17:17:00Z">
        <w:r w:rsidR="00FC6B51">
          <w:t>–</w:t>
        </w:r>
      </w:ins>
      <w:ins w:id="410" w:author="R" w:date="2012-09-18T17:16:00Z">
        <w:r w:rsidR="00FC6B51">
          <w:t xml:space="preserve"> those </w:t>
        </w:r>
      </w:ins>
      <w:ins w:id="411" w:author="R" w:date="2012-09-18T17:17:00Z">
        <w:r w:rsidR="00FC6B51">
          <w:t>typically used in highly parameterized inversion</w:t>
        </w:r>
      </w:ins>
      <w:r w:rsidR="00651F3B">
        <w:t xml:space="preserve">. </w:t>
      </w:r>
      <w:del w:id="412" w:author="R" w:date="2012-09-18T17:18:00Z">
        <w:r w:rsidR="00651F3B" w:rsidDel="00FC6B51">
          <w:delText xml:space="preserve">The protocol used here, therefore, is simplified but should be easily recognizable to users of other JUPITER-compatible programs. </w:delText>
        </w:r>
      </w:del>
      <w:ins w:id="413" w:author="R" w:date="2012-09-18T17:15:00Z">
        <w:r w:rsidR="00FC6B51">
          <w:t xml:space="preserve">XML input is also supported in </w:t>
        </w:r>
        <w:proofErr w:type="spellStart"/>
        <w:r w:rsidR="00FC6B51">
          <w:t>keyPEST</w:t>
        </w:r>
        <w:proofErr w:type="spellEnd"/>
        <w:r w:rsidR="00FC6B51">
          <w:t xml:space="preserve"> (Appendix 3); although the </w:t>
        </w:r>
        <w:r w:rsidR="00FC6B51">
          <w:lastRenderedPageBreak/>
          <w:t>examples here focus on the Jupiter-like input design that is most</w:t>
        </w:r>
      </w:ins>
      <w:ins w:id="414" w:author="R" w:date="2012-09-18T17:17:00Z">
        <w:r w:rsidR="00FC6B51">
          <w:t xml:space="preserve"> </w:t>
        </w:r>
      </w:ins>
      <w:ins w:id="415" w:author="R" w:date="2012-09-18T17:15:00Z">
        <w:r w:rsidR="00FC6B51">
          <w:t xml:space="preserve">easily read by humans, all PEST and PEST++ inputs can be accessed through the XML input scheme detailed in Appendix 3. </w:t>
        </w:r>
      </w:ins>
    </w:p>
    <w:p w14:paraId="3D1FF293" w14:textId="77777777" w:rsidR="00651F3B" w:rsidRDefault="00651F3B" w:rsidP="00651F3B">
      <w:pPr>
        <w:pStyle w:val="BodyText"/>
      </w:pPr>
      <w:r>
        <w:t xml:space="preserve">The strategy for </w:t>
      </w:r>
      <w:proofErr w:type="spellStart"/>
      <w:ins w:id="416" w:author="R" w:date="2012-09-18T17:18:00Z">
        <w:r w:rsidR="00FC6B51">
          <w:t>keyPEST</w:t>
        </w:r>
        <w:proofErr w:type="spellEnd"/>
        <w:r w:rsidR="00FC6B51">
          <w:t xml:space="preserve"> </w:t>
        </w:r>
      </w:ins>
      <w:r>
        <w:t xml:space="preserve">input is designed to use BLOCKS </w:t>
      </w:r>
      <w:ins w:id="417" w:author="R" w:date="2012-09-18T17:18:00Z">
        <w:r w:rsidR="00122213">
          <w:t xml:space="preserve">of ASCII text </w:t>
        </w:r>
      </w:ins>
      <w:r>
        <w:t xml:space="preserve">that are made up of either KEYWORDS for individual variables or TABLES for a series of data. The specification of whether a given block uses KEYWORDS or TABLES is </w:t>
      </w:r>
      <w:del w:id="418" w:author="R" w:date="2012-09-18T17:21:00Z">
        <w:r w:rsidDel="00122213">
          <w:delText xml:space="preserve">preordained </w:delText>
        </w:r>
      </w:del>
      <w:ins w:id="419" w:author="R" w:date="2012-09-18T17:21:00Z">
        <w:r w:rsidR="00122213">
          <w:t>predefined</w:t>
        </w:r>
      </w:ins>
      <w:ins w:id="420" w:author="R" w:date="2012-09-18T17:23:00Z">
        <w:r w:rsidR="00122213">
          <w:t xml:space="preserve"> within </w:t>
        </w:r>
        <w:proofErr w:type="spellStart"/>
        <w:r w:rsidR="00122213">
          <w:t>keyPEST</w:t>
        </w:r>
      </w:ins>
      <w:proofErr w:type="spellEnd"/>
      <w:ins w:id="421" w:author="R" w:date="2012-09-18T17:21:00Z">
        <w:r w:rsidR="00122213">
          <w:t xml:space="preserve"> based on the type of data structure typically used to enter the data;  </w:t>
        </w:r>
      </w:ins>
      <w:del w:id="422" w:author="R" w:date="2012-09-18T17:22:00Z">
        <w:r w:rsidDel="00122213">
          <w:delText xml:space="preserve">and </w:delText>
        </w:r>
      </w:del>
      <w:r>
        <w:t xml:space="preserve">the input </w:t>
      </w:r>
      <w:del w:id="423" w:author="R" w:date="2012-09-18T17:22:00Z">
        <w:r w:rsidDel="00122213">
          <w:delText xml:space="preserve">blocks </w:delText>
        </w:r>
      </w:del>
      <w:ins w:id="424" w:author="R" w:date="2012-09-18T17:22:00Z">
        <w:r w:rsidR="00122213">
          <w:t xml:space="preserve">BLOCKS </w:t>
        </w:r>
      </w:ins>
      <w:r>
        <w:t>defined below indicate which is required.</w:t>
      </w:r>
      <w:ins w:id="425" w:author="Michael Fienen" w:date="2011-11-07T10:28:00Z">
        <w:r w:rsidR="001B4724">
          <w:t xml:space="preserve"> </w:t>
        </w:r>
      </w:ins>
      <w:ins w:id="426" w:author="R" w:date="2012-09-18T17:23:00Z">
        <w:r w:rsidR="00122213">
          <w:t xml:space="preserve">TABLES, which often consist of long lists of observations or model parameters, can exist as ASCII text within the </w:t>
        </w:r>
        <w:proofErr w:type="spellStart"/>
        <w:r w:rsidR="00122213">
          <w:t>keyPEST</w:t>
        </w:r>
        <w:proofErr w:type="spellEnd"/>
        <w:r w:rsidR="00122213">
          <w:t xml:space="preserve"> </w:t>
        </w:r>
        <w:r w:rsidR="00122213" w:rsidRPr="00122213">
          <w:rPr>
            <w:i/>
          </w:rPr>
          <w:t>*.kpy</w:t>
        </w:r>
        <w:r w:rsidR="00122213">
          <w:t xml:space="preserve"> input file, or can be called from external Excel </w:t>
        </w:r>
        <w:r w:rsidR="00122213" w:rsidRPr="00122213">
          <w:rPr>
            <w:i/>
          </w:rPr>
          <w:t>(*.xls; *.xlsx</w:t>
        </w:r>
        <w:r w:rsidR="00122213">
          <w:t xml:space="preserve">) or ASCII text files.  </w:t>
        </w:r>
      </w:ins>
      <w:ins w:id="427" w:author="Michael Fienen" w:date="2011-11-07T10:28:00Z">
        <w:del w:id="428" w:author="R" w:date="2012-09-18T17:24:00Z">
          <w:r w:rsidR="001B4724" w:rsidDel="00122213">
            <w:delText xml:space="preserve">For TABLES blocks, which can be long lists of observations or parameters, </w:delText>
          </w:r>
        </w:del>
      </w:ins>
      <w:ins w:id="429" w:author="Michael Fienen" w:date="2011-11-07T10:29:00Z">
        <w:del w:id="430" w:author="R" w:date="2012-09-18T17:24:00Z">
          <w:r w:rsidR="00632014" w:rsidDel="00122213">
            <w:delText xml:space="preserve">a third </w:delText>
          </w:r>
        </w:del>
      </w:ins>
      <w:ins w:id="431" w:author="Michael Fienen" w:date="2011-11-07T10:50:00Z">
        <w:del w:id="432" w:author="R" w:date="2012-09-18T17:24:00Z">
          <w:r w:rsidR="00632014" w:rsidDel="00122213">
            <w:delText xml:space="preserve">block type is allowed in which keyPEST is directed to an external file containing the block. </w:delText>
          </w:r>
        </w:del>
        <w:r w:rsidR="00632014">
          <w:t>Further details are discussed below.</w:t>
        </w:r>
      </w:ins>
      <w:ins w:id="433" w:author="Michael Fienen" w:date="2011-11-07T10:29:00Z">
        <w:r w:rsidR="001B4724">
          <w:t xml:space="preserve"> </w:t>
        </w:r>
      </w:ins>
    </w:p>
    <w:p w14:paraId="0DA9D609" w14:textId="77777777" w:rsidR="00651F3B" w:rsidRDefault="00651F3B" w:rsidP="00651F3B">
      <w:pPr>
        <w:pStyle w:val="Heading3"/>
      </w:pPr>
      <w:bookmarkStart w:id="434" w:name="_Toc305418529"/>
      <w:r>
        <w:t>Blocks</w:t>
      </w:r>
      <w:bookmarkEnd w:id="434"/>
      <w:r w:rsidR="00C60C5C">
        <w:t xml:space="preserve"> </w:t>
      </w:r>
      <w:r w:rsidR="00C60C5C" w:rsidRPr="00C60C5C">
        <w:rPr>
          <w:highlight w:val="yellow"/>
        </w:rPr>
        <w:t xml:space="preserve">[Need to make examples PEST++ rather </w:t>
      </w:r>
      <w:proofErr w:type="spellStart"/>
      <w:r w:rsidR="00C60C5C" w:rsidRPr="00C60C5C">
        <w:rPr>
          <w:highlight w:val="yellow"/>
        </w:rPr>
        <w:t>bgaPEST</w:t>
      </w:r>
      <w:proofErr w:type="spellEnd"/>
      <w:r w:rsidR="00C60C5C" w:rsidRPr="00C60C5C">
        <w:rPr>
          <w:highlight w:val="yellow"/>
        </w:rPr>
        <w:t xml:space="preserve"> in next 4 subheadings]</w:t>
      </w:r>
    </w:p>
    <w:p w14:paraId="4784C892" w14:textId="77777777" w:rsidR="00651F3B" w:rsidRDefault="00651F3B" w:rsidP="00651F3B">
      <w:pPr>
        <w:pStyle w:val="BodyText"/>
      </w:pPr>
      <w:r>
        <w:t xml:space="preserve">Input Blocks are allowed to take one of </w:t>
      </w:r>
      <w:del w:id="435" w:author="Michael Fienen" w:date="2011-11-07T10:51:00Z">
        <w:r w:rsidDel="00632014">
          <w:delText xml:space="preserve">two </w:delText>
        </w:r>
      </w:del>
      <w:ins w:id="436" w:author="Michael Fienen" w:date="2011-11-07T10:51:00Z">
        <w:r w:rsidR="00632014">
          <w:t>three</w:t>
        </w:r>
      </w:ins>
      <w:ins w:id="437" w:author="R" w:date="2012-09-18T17:24:00Z">
        <w:r w:rsidR="00122213">
          <w:t>??</w:t>
        </w:r>
      </w:ins>
      <w:ins w:id="438" w:author="Michael Fienen" w:date="2011-11-07T10:51:00Z">
        <w:r w:rsidR="00632014">
          <w:t xml:space="preserve"> </w:t>
        </w:r>
      </w:ins>
      <w:r>
        <w:t xml:space="preserve">forms: either </w:t>
      </w:r>
      <w:r>
        <w:rPr>
          <w:rFonts w:ascii="SFTT1000" w:hAnsi="SFTT1000" w:cs="SFTT1000"/>
        </w:rPr>
        <w:t xml:space="preserve">KEYWORDS </w:t>
      </w:r>
      <w:r>
        <w:t xml:space="preserve">or </w:t>
      </w:r>
      <w:r>
        <w:rPr>
          <w:rFonts w:ascii="SFTT1000" w:hAnsi="SFTT1000" w:cs="SFTT1000"/>
        </w:rPr>
        <w:t>TABLES</w:t>
      </w:r>
      <w:r>
        <w:t xml:space="preserve">. All input blocks are delineated by the words </w:t>
      </w:r>
      <w:r>
        <w:rPr>
          <w:rFonts w:ascii="SFTT1000" w:hAnsi="SFTT1000" w:cs="SFTT1000"/>
        </w:rPr>
        <w:t xml:space="preserve">BEGIN </w:t>
      </w:r>
      <w:r>
        <w:t xml:space="preserve">and </w:t>
      </w:r>
      <w:r>
        <w:rPr>
          <w:rFonts w:ascii="SFTT1000" w:hAnsi="SFTT1000" w:cs="SFTT1000"/>
        </w:rPr>
        <w:t>END</w:t>
      </w:r>
      <w:r>
        <w:t>. The header line also includes the name and type of the block and the final line contains the name of the block. For example:</w:t>
      </w:r>
    </w:p>
    <w:p w14:paraId="4C0F76CF" w14:textId="77777777" w:rsidR="00651F3B" w:rsidDel="00632014" w:rsidRDefault="00651F3B" w:rsidP="00651F3B">
      <w:pPr>
        <w:pStyle w:val="Quotation"/>
        <w:spacing w:line="240" w:lineRule="auto"/>
        <w:rPr>
          <w:del w:id="439" w:author="Michael Fienen" w:date="2011-11-07T10:47:00Z"/>
          <w:rStyle w:val="MultipartFigCap"/>
          <w:rFonts w:ascii="Courier New" w:hAnsi="Courier New" w:cs="Courier New"/>
          <w:i w:val="0"/>
        </w:rPr>
      </w:pPr>
      <w:del w:id="440" w:author="Michael Fienen" w:date="2011-11-07T10:47:00Z">
        <w:r w:rsidRPr="00651F3B" w:rsidDel="00632014">
          <w:rPr>
            <w:rStyle w:val="MultipartFigCap"/>
            <w:rFonts w:ascii="Courier New" w:hAnsi="Courier New" w:cs="Courier New"/>
            <w:i w:val="0"/>
          </w:rPr>
          <w:delText>BEGIN prior_mean_cv KEYWORDS</w:delText>
        </w:r>
      </w:del>
    </w:p>
    <w:p w14:paraId="084DC103" w14:textId="77777777" w:rsidR="00651F3B" w:rsidRPr="00651F3B" w:rsidDel="00632014" w:rsidRDefault="00651F3B" w:rsidP="00651F3B">
      <w:pPr>
        <w:pStyle w:val="Quotation"/>
        <w:spacing w:line="240" w:lineRule="auto"/>
        <w:rPr>
          <w:del w:id="441" w:author="Michael Fienen" w:date="2011-11-07T10:47:00Z"/>
          <w:rStyle w:val="MultipartFigCap"/>
          <w:rFonts w:ascii="Courier New" w:hAnsi="Courier New" w:cs="Courier New"/>
          <w:i w:val="0"/>
        </w:rPr>
      </w:pPr>
      <w:del w:id="442" w:author="Michael Fienen" w:date="2011-11-07T10:47:00Z">
        <w:r w:rsidRPr="00651F3B" w:rsidDel="00632014">
          <w:rPr>
            <w:rStyle w:val="MultipartFigCap"/>
            <w:rFonts w:ascii="Courier New" w:hAnsi="Courier New" w:cs="Courier New"/>
            <w:i w:val="0"/>
          </w:rPr>
          <w:delText>prior_betas=1</w:delText>
        </w:r>
      </w:del>
    </w:p>
    <w:p w14:paraId="29F25374" w14:textId="77777777" w:rsidR="00651F3B" w:rsidRPr="00651F3B" w:rsidDel="00632014" w:rsidRDefault="00651F3B" w:rsidP="00651F3B">
      <w:pPr>
        <w:pStyle w:val="Quotation"/>
        <w:spacing w:line="240" w:lineRule="auto"/>
        <w:rPr>
          <w:del w:id="443" w:author="Michael Fienen" w:date="2011-11-07T10:47:00Z"/>
          <w:rStyle w:val="MultipartFigCap"/>
          <w:rFonts w:ascii="Courier New" w:hAnsi="Courier New" w:cs="Courier New"/>
          <w:i w:val="0"/>
        </w:rPr>
      </w:pPr>
      <w:del w:id="444" w:author="Michael Fienen" w:date="2011-11-07T10:47:00Z">
        <w:r w:rsidRPr="00651F3B" w:rsidDel="00632014">
          <w:rPr>
            <w:rStyle w:val="MultipartFigCap"/>
            <w:rFonts w:ascii="Courier New" w:hAnsi="Courier New" w:cs="Courier New"/>
            <w:i w:val="0"/>
          </w:rPr>
          <w:delText>beta_cov_form = 0</w:delText>
        </w:r>
      </w:del>
    </w:p>
    <w:p w14:paraId="507847EE" w14:textId="77777777" w:rsidR="009F31DF" w:rsidRDefault="00651F3B">
      <w:pPr>
        <w:pStyle w:val="Quotation"/>
        <w:spacing w:line="240" w:lineRule="auto"/>
        <w:rPr>
          <w:ins w:id="445" w:author="Michael Fienen" w:date="2011-11-07T10:48:00Z"/>
        </w:rPr>
        <w:pPrChange w:id="446" w:author="Michael Fienen" w:date="2011-11-07T10:48:00Z">
          <w:pPr>
            <w:pStyle w:val="Quotation"/>
          </w:pPr>
        </w:pPrChange>
      </w:pPr>
      <w:del w:id="447" w:author="Michael Fienen" w:date="2011-11-07T10:47:00Z">
        <w:r w:rsidRPr="00651F3B" w:rsidDel="00632014">
          <w:rPr>
            <w:rStyle w:val="MultipartFigCap"/>
            <w:rFonts w:ascii="Courier New" w:hAnsi="Courier New" w:cs="Courier New"/>
            <w:i w:val="0"/>
          </w:rPr>
          <w:delText>END prior_mean_cv</w:delText>
        </w:r>
      </w:del>
      <w:ins w:id="448" w:author="Michael Fienen" w:date="2011-11-07T10:47:00Z">
        <w:r w:rsidR="00632014" w:rsidRPr="00632014">
          <w:t xml:space="preserve"> </w:t>
        </w:r>
      </w:ins>
    </w:p>
    <w:p w14:paraId="316C578B" w14:textId="77777777" w:rsidR="009F31DF" w:rsidRDefault="00632014">
      <w:pPr>
        <w:pStyle w:val="Quotation"/>
        <w:spacing w:line="240" w:lineRule="auto"/>
        <w:rPr>
          <w:ins w:id="449" w:author="Michael Fienen" w:date="2011-11-07T10:47:00Z"/>
          <w:rStyle w:val="MultipartFigCap"/>
          <w:rFonts w:ascii="Courier New" w:hAnsi="Courier New" w:cs="Courier New"/>
          <w:i w:val="0"/>
          <w:sz w:val="20"/>
        </w:rPr>
        <w:pPrChange w:id="450" w:author="Michael Fienen" w:date="2011-11-07T10:48:00Z">
          <w:pPr>
            <w:pStyle w:val="Quotation"/>
          </w:pPr>
        </w:pPrChange>
      </w:pPr>
      <w:proofErr w:type="gramStart"/>
      <w:ins w:id="451" w:author="Michael Fienen" w:date="2011-11-07T10:47:00Z">
        <w:r w:rsidRPr="00632014">
          <w:rPr>
            <w:rStyle w:val="MultipartFigCap"/>
            <w:rFonts w:ascii="Courier New" w:hAnsi="Courier New" w:cs="Courier New"/>
            <w:i w:val="0"/>
          </w:rPr>
          <w:t xml:space="preserve">BEGIN  </w:t>
        </w:r>
        <w:proofErr w:type="spellStart"/>
        <w:r w:rsidRPr="00632014">
          <w:rPr>
            <w:rStyle w:val="MultipartFigCap"/>
            <w:rFonts w:ascii="Courier New" w:hAnsi="Courier New" w:cs="Courier New"/>
            <w:i w:val="0"/>
          </w:rPr>
          <w:t>regularisation</w:t>
        </w:r>
        <w:proofErr w:type="spellEnd"/>
        <w:proofErr w:type="gramEnd"/>
        <w:r w:rsidRPr="00632014">
          <w:rPr>
            <w:rStyle w:val="MultipartFigCap"/>
            <w:rFonts w:ascii="Courier New" w:hAnsi="Courier New" w:cs="Courier New"/>
            <w:i w:val="0"/>
          </w:rPr>
          <w:t xml:space="preserve"> KEYWORDS</w:t>
        </w:r>
      </w:ins>
    </w:p>
    <w:p w14:paraId="2467406C" w14:textId="77777777" w:rsidR="009F31DF" w:rsidRDefault="00632014">
      <w:pPr>
        <w:pStyle w:val="Quotation"/>
        <w:spacing w:line="240" w:lineRule="auto"/>
        <w:rPr>
          <w:ins w:id="452" w:author="Michael Fienen" w:date="2011-11-07T10:47:00Z"/>
          <w:rStyle w:val="MultipartFigCap"/>
          <w:rFonts w:ascii="Courier New" w:hAnsi="Courier New" w:cs="Courier New"/>
          <w:i w:val="0"/>
          <w:sz w:val="20"/>
        </w:rPr>
        <w:pPrChange w:id="453" w:author="Michael Fienen" w:date="2011-11-07T10:48:00Z">
          <w:pPr>
            <w:pStyle w:val="Quotation"/>
          </w:pPr>
        </w:pPrChange>
      </w:pPr>
      <w:ins w:id="454" w:author="Michael Fienen" w:date="2011-11-07T10:47:00Z">
        <w:r w:rsidRPr="00632014">
          <w:rPr>
            <w:rStyle w:val="MultipartFigCap"/>
            <w:rFonts w:ascii="Courier New" w:hAnsi="Courier New" w:cs="Courier New"/>
            <w:i w:val="0"/>
          </w:rPr>
          <w:tab/>
          <w:t>#PHIMLIM = 140</w:t>
        </w:r>
      </w:ins>
    </w:p>
    <w:p w14:paraId="281F294E" w14:textId="77777777" w:rsidR="009F31DF" w:rsidRDefault="00632014">
      <w:pPr>
        <w:pStyle w:val="Quotation"/>
        <w:spacing w:line="240" w:lineRule="auto"/>
        <w:rPr>
          <w:ins w:id="455" w:author="Michael Fienen" w:date="2011-11-07T10:47:00Z"/>
          <w:rStyle w:val="MultipartFigCap"/>
          <w:rFonts w:ascii="Courier New" w:hAnsi="Courier New" w:cs="Courier New"/>
          <w:i w:val="0"/>
          <w:sz w:val="20"/>
        </w:rPr>
        <w:pPrChange w:id="456" w:author="Michael Fienen" w:date="2011-11-07T10:48:00Z">
          <w:pPr>
            <w:pStyle w:val="Quotation"/>
          </w:pPr>
        </w:pPrChange>
      </w:pPr>
      <w:ins w:id="457" w:author="Michael Fienen" w:date="2011-11-07T10:47:00Z">
        <w:r w:rsidRPr="00632014">
          <w:rPr>
            <w:rStyle w:val="MultipartFigCap"/>
            <w:rFonts w:ascii="Courier New" w:hAnsi="Courier New" w:cs="Courier New"/>
            <w:i w:val="0"/>
          </w:rPr>
          <w:tab/>
          <w:t>#PHIMACCEPT=150</w:t>
        </w:r>
      </w:ins>
    </w:p>
    <w:p w14:paraId="4E806668" w14:textId="77777777" w:rsidR="009F31DF" w:rsidRDefault="00632014">
      <w:pPr>
        <w:pStyle w:val="Quotation"/>
        <w:spacing w:line="240" w:lineRule="auto"/>
        <w:rPr>
          <w:ins w:id="458" w:author="Michael Fienen" w:date="2011-11-07T10:47:00Z"/>
          <w:rStyle w:val="MultipartFigCap"/>
          <w:rFonts w:ascii="Courier New" w:hAnsi="Courier New" w:cs="Courier New"/>
          <w:i w:val="0"/>
          <w:sz w:val="20"/>
        </w:rPr>
        <w:pPrChange w:id="459" w:author="Michael Fienen" w:date="2011-11-07T10:48:00Z">
          <w:pPr>
            <w:pStyle w:val="Quotation"/>
          </w:pPr>
        </w:pPrChange>
      </w:pPr>
      <w:ins w:id="460" w:author="Michael Fienen" w:date="2011-11-07T10:47:00Z">
        <w:r w:rsidRPr="00632014">
          <w:rPr>
            <w:rStyle w:val="MultipartFigCap"/>
            <w:rFonts w:ascii="Courier New" w:hAnsi="Courier New" w:cs="Courier New"/>
            <w:i w:val="0"/>
          </w:rPr>
          <w:tab/>
          <w:t xml:space="preserve">FRACPHIM=1.0 </w:t>
        </w:r>
      </w:ins>
    </w:p>
    <w:p w14:paraId="2EE59227" w14:textId="77777777" w:rsidR="009F31DF" w:rsidRDefault="00632014">
      <w:pPr>
        <w:pStyle w:val="Quotation"/>
        <w:spacing w:line="240" w:lineRule="auto"/>
        <w:rPr>
          <w:ins w:id="461" w:author="Michael Fienen" w:date="2011-11-07T10:47:00Z"/>
          <w:rStyle w:val="MultipartFigCap"/>
          <w:rFonts w:ascii="Courier New" w:hAnsi="Courier New" w:cs="Courier New"/>
          <w:i w:val="0"/>
          <w:sz w:val="20"/>
        </w:rPr>
        <w:pPrChange w:id="462" w:author="Michael Fienen" w:date="2011-11-07T10:48:00Z">
          <w:pPr>
            <w:pStyle w:val="Quotation"/>
          </w:pPr>
        </w:pPrChange>
      </w:pPr>
      <w:ins w:id="463" w:author="Michael Fienen" w:date="2011-11-07T10:47:00Z">
        <w:r w:rsidRPr="00632014">
          <w:rPr>
            <w:rStyle w:val="MultipartFigCap"/>
            <w:rFonts w:ascii="Courier New" w:hAnsi="Courier New" w:cs="Courier New"/>
            <w:i w:val="0"/>
          </w:rPr>
          <w:tab/>
          <w:t>MEMSAVE=memsave</w:t>
        </w:r>
      </w:ins>
    </w:p>
    <w:p w14:paraId="3824AB00" w14:textId="77777777" w:rsidR="009F31DF" w:rsidRDefault="00632014">
      <w:pPr>
        <w:pStyle w:val="Quotation"/>
        <w:spacing w:line="240" w:lineRule="auto"/>
        <w:rPr>
          <w:ins w:id="464" w:author="Michael Fienen" w:date="2011-11-07T10:47:00Z"/>
          <w:rStyle w:val="MultipartFigCap"/>
          <w:rFonts w:ascii="Courier New" w:hAnsi="Courier New" w:cs="Courier New"/>
          <w:i w:val="0"/>
          <w:sz w:val="20"/>
        </w:rPr>
        <w:pPrChange w:id="465" w:author="Michael Fienen" w:date="2011-11-07T10:48:00Z">
          <w:pPr>
            <w:pStyle w:val="Quotation"/>
          </w:pPr>
        </w:pPrChange>
      </w:pPr>
      <w:ins w:id="466" w:author="Michael Fienen" w:date="2011-11-07T10:47:00Z">
        <w:r w:rsidRPr="00632014">
          <w:rPr>
            <w:rStyle w:val="MultipartFigCap"/>
            <w:rFonts w:ascii="Courier New" w:hAnsi="Courier New" w:cs="Courier New"/>
            <w:i w:val="0"/>
          </w:rPr>
          <w:tab/>
          <w:t>WFINIT=3.5</w:t>
        </w:r>
      </w:ins>
    </w:p>
    <w:p w14:paraId="71C0E7C1" w14:textId="77777777" w:rsidR="009F31DF" w:rsidRDefault="00632014">
      <w:pPr>
        <w:pStyle w:val="Quotation"/>
        <w:spacing w:line="240" w:lineRule="auto"/>
        <w:rPr>
          <w:ins w:id="467" w:author="Michael Fienen" w:date="2011-11-07T10:47:00Z"/>
          <w:rStyle w:val="MultipartFigCap"/>
          <w:rFonts w:ascii="Courier New" w:hAnsi="Courier New" w:cs="Courier New"/>
          <w:i w:val="0"/>
          <w:sz w:val="20"/>
        </w:rPr>
        <w:pPrChange w:id="468" w:author="Michael Fienen" w:date="2011-11-07T10:48:00Z">
          <w:pPr>
            <w:pStyle w:val="Quotation"/>
          </w:pPr>
        </w:pPrChange>
      </w:pPr>
      <w:ins w:id="469" w:author="Michael Fienen" w:date="2011-11-07T10:47:00Z">
        <w:r w:rsidRPr="00632014">
          <w:rPr>
            <w:rStyle w:val="MultipartFigCap"/>
            <w:rFonts w:ascii="Courier New" w:hAnsi="Courier New" w:cs="Courier New"/>
            <w:i w:val="0"/>
          </w:rPr>
          <w:tab/>
          <w:t>WFMIN=42.0</w:t>
        </w:r>
      </w:ins>
    </w:p>
    <w:p w14:paraId="1087BF44" w14:textId="77777777" w:rsidR="009F31DF" w:rsidRDefault="00632014">
      <w:pPr>
        <w:pStyle w:val="Quotation"/>
        <w:spacing w:line="240" w:lineRule="auto"/>
        <w:rPr>
          <w:ins w:id="470" w:author="Michael Fienen" w:date="2011-11-07T10:47:00Z"/>
          <w:rStyle w:val="MultipartFigCap"/>
          <w:rFonts w:ascii="Courier New" w:hAnsi="Courier New" w:cs="Courier New"/>
          <w:i w:val="0"/>
          <w:sz w:val="20"/>
        </w:rPr>
        <w:pPrChange w:id="471" w:author="Michael Fienen" w:date="2011-11-07T10:48:00Z">
          <w:pPr>
            <w:pStyle w:val="Quotation"/>
          </w:pPr>
        </w:pPrChange>
      </w:pPr>
      <w:ins w:id="472" w:author="Michael Fienen" w:date="2011-11-07T10:47:00Z">
        <w:r w:rsidRPr="00632014">
          <w:rPr>
            <w:rStyle w:val="MultipartFigCap"/>
            <w:rFonts w:ascii="Courier New" w:hAnsi="Courier New" w:cs="Courier New"/>
            <w:i w:val="0"/>
          </w:rPr>
          <w:tab/>
          <w:t>WFMAX=44.5</w:t>
        </w:r>
      </w:ins>
    </w:p>
    <w:p w14:paraId="42C159C3" w14:textId="77777777" w:rsidR="009F31DF" w:rsidRDefault="00632014">
      <w:pPr>
        <w:pStyle w:val="Quotation"/>
        <w:spacing w:line="240" w:lineRule="auto"/>
        <w:rPr>
          <w:ins w:id="473" w:author="Michael Fienen" w:date="2011-11-07T10:47:00Z"/>
          <w:rStyle w:val="MultipartFigCap"/>
          <w:rFonts w:ascii="Courier New" w:hAnsi="Courier New" w:cs="Courier New"/>
          <w:i w:val="0"/>
          <w:sz w:val="20"/>
        </w:rPr>
        <w:pPrChange w:id="474" w:author="Michael Fienen" w:date="2011-11-07T10:48:00Z">
          <w:pPr>
            <w:pStyle w:val="Quotation"/>
          </w:pPr>
        </w:pPrChange>
      </w:pPr>
      <w:ins w:id="475" w:author="Michael Fienen" w:date="2011-11-07T10:47:00Z">
        <w:r w:rsidRPr="00632014">
          <w:rPr>
            <w:rStyle w:val="MultipartFigCap"/>
            <w:rFonts w:ascii="Courier New" w:hAnsi="Courier New" w:cs="Courier New"/>
            <w:i w:val="0"/>
          </w:rPr>
          <w:tab/>
          <w:t>LINREG=linreg</w:t>
        </w:r>
      </w:ins>
    </w:p>
    <w:p w14:paraId="0E9D6150" w14:textId="77777777" w:rsidR="009F31DF" w:rsidRDefault="00632014">
      <w:pPr>
        <w:pStyle w:val="Quotation"/>
        <w:spacing w:line="240" w:lineRule="auto"/>
        <w:rPr>
          <w:ins w:id="476" w:author="Michael Fienen" w:date="2011-11-07T10:47:00Z"/>
          <w:rStyle w:val="MultipartFigCap"/>
          <w:rFonts w:ascii="Courier New" w:hAnsi="Courier New" w:cs="Courier New"/>
          <w:i w:val="0"/>
          <w:sz w:val="20"/>
        </w:rPr>
        <w:pPrChange w:id="477" w:author="Michael Fienen" w:date="2011-11-07T10:48:00Z">
          <w:pPr>
            <w:pStyle w:val="Quotation"/>
          </w:pPr>
        </w:pPrChange>
      </w:pPr>
      <w:ins w:id="478" w:author="Michael Fienen" w:date="2011-11-07T10:47:00Z">
        <w:r w:rsidRPr="00632014">
          <w:rPr>
            <w:rStyle w:val="MultipartFigCap"/>
            <w:rFonts w:ascii="Courier New" w:hAnsi="Courier New" w:cs="Courier New"/>
            <w:i w:val="0"/>
          </w:rPr>
          <w:tab/>
          <w:t>REGCONTINUE=continue</w:t>
        </w:r>
      </w:ins>
    </w:p>
    <w:p w14:paraId="46AAFAE0" w14:textId="77777777" w:rsidR="009F31DF" w:rsidRDefault="00632014">
      <w:pPr>
        <w:pStyle w:val="Quotation"/>
        <w:spacing w:line="240" w:lineRule="auto"/>
        <w:rPr>
          <w:ins w:id="479" w:author="Michael Fienen" w:date="2011-11-07T10:47:00Z"/>
          <w:rStyle w:val="MultipartFigCap"/>
          <w:rFonts w:ascii="Courier New" w:hAnsi="Courier New" w:cs="Courier New"/>
          <w:i w:val="0"/>
          <w:sz w:val="20"/>
        </w:rPr>
        <w:pPrChange w:id="480" w:author="Michael Fienen" w:date="2011-11-07T10:48:00Z">
          <w:pPr>
            <w:pStyle w:val="Quotation"/>
          </w:pPr>
        </w:pPrChange>
      </w:pPr>
      <w:ins w:id="481" w:author="Michael Fienen" w:date="2011-11-07T10:47:00Z">
        <w:r w:rsidRPr="00632014">
          <w:rPr>
            <w:rStyle w:val="MultipartFigCap"/>
            <w:rFonts w:ascii="Courier New" w:hAnsi="Courier New" w:cs="Courier New"/>
            <w:i w:val="0"/>
          </w:rPr>
          <w:tab/>
          <w:t>WFFAC =5.5</w:t>
        </w:r>
      </w:ins>
    </w:p>
    <w:p w14:paraId="286741C9" w14:textId="77777777" w:rsidR="009F31DF" w:rsidRDefault="00632014">
      <w:pPr>
        <w:pStyle w:val="Quotation"/>
        <w:spacing w:line="240" w:lineRule="auto"/>
        <w:rPr>
          <w:ins w:id="482" w:author="Michael Fienen" w:date="2011-11-07T10:47:00Z"/>
          <w:rStyle w:val="MultipartFigCap"/>
          <w:rFonts w:ascii="Courier New" w:hAnsi="Courier New" w:cs="Courier New"/>
          <w:i w:val="0"/>
          <w:sz w:val="20"/>
        </w:rPr>
        <w:pPrChange w:id="483" w:author="Michael Fienen" w:date="2011-11-07T10:48:00Z">
          <w:pPr>
            <w:pStyle w:val="Quotation"/>
          </w:pPr>
        </w:pPrChange>
      </w:pPr>
      <w:ins w:id="484" w:author="Michael Fienen" w:date="2011-11-07T10:47:00Z">
        <w:r w:rsidRPr="00632014">
          <w:rPr>
            <w:rStyle w:val="MultipartFigCap"/>
            <w:rFonts w:ascii="Courier New" w:hAnsi="Courier New" w:cs="Courier New"/>
            <w:i w:val="0"/>
          </w:rPr>
          <w:tab/>
          <w:t>WFTOL=42.5</w:t>
        </w:r>
      </w:ins>
    </w:p>
    <w:p w14:paraId="1C5390C4" w14:textId="77777777" w:rsidR="009F31DF" w:rsidRDefault="00632014">
      <w:pPr>
        <w:pStyle w:val="Quotation"/>
        <w:spacing w:line="240" w:lineRule="auto"/>
        <w:rPr>
          <w:ins w:id="485" w:author="Michael Fienen" w:date="2011-11-07T10:47:00Z"/>
          <w:rStyle w:val="MultipartFigCap"/>
          <w:rFonts w:ascii="Courier New" w:hAnsi="Courier New" w:cs="Courier New"/>
          <w:i w:val="0"/>
          <w:sz w:val="20"/>
        </w:rPr>
        <w:pPrChange w:id="486" w:author="Michael Fienen" w:date="2011-11-07T10:48:00Z">
          <w:pPr>
            <w:pStyle w:val="Quotation"/>
          </w:pPr>
        </w:pPrChange>
      </w:pPr>
      <w:ins w:id="487" w:author="Michael Fienen" w:date="2011-11-07T10:47:00Z">
        <w:r w:rsidRPr="00632014">
          <w:rPr>
            <w:rStyle w:val="MultipartFigCap"/>
            <w:rFonts w:ascii="Courier New" w:hAnsi="Courier New" w:cs="Courier New"/>
            <w:i w:val="0"/>
          </w:rPr>
          <w:tab/>
          <w:t>IREGADJ=4</w:t>
        </w:r>
      </w:ins>
    </w:p>
    <w:p w14:paraId="4CE57363" w14:textId="77777777" w:rsidR="009F31DF" w:rsidRDefault="00632014">
      <w:pPr>
        <w:pStyle w:val="Quotation"/>
        <w:spacing w:line="240" w:lineRule="auto"/>
        <w:rPr>
          <w:ins w:id="488" w:author="Michael Fienen" w:date="2011-11-07T10:47:00Z"/>
          <w:rStyle w:val="MultipartFigCap"/>
          <w:rFonts w:ascii="Courier New" w:hAnsi="Courier New" w:cs="Courier New"/>
          <w:i w:val="0"/>
          <w:sz w:val="20"/>
        </w:rPr>
        <w:pPrChange w:id="489" w:author="Michael Fienen" w:date="2011-11-07T10:48:00Z">
          <w:pPr>
            <w:pStyle w:val="Quotation"/>
          </w:pPr>
        </w:pPrChange>
      </w:pPr>
      <w:ins w:id="490" w:author="Michael Fienen" w:date="2011-11-07T10:47:00Z">
        <w:r w:rsidRPr="00632014">
          <w:rPr>
            <w:rStyle w:val="MultipartFigCap"/>
            <w:rFonts w:ascii="Courier New" w:hAnsi="Courier New" w:cs="Courier New"/>
            <w:i w:val="0"/>
          </w:rPr>
          <w:tab/>
          <w:t xml:space="preserve">NOPTREGADJ=2 </w:t>
        </w:r>
      </w:ins>
    </w:p>
    <w:p w14:paraId="1988820C" w14:textId="77777777" w:rsidR="009F31DF" w:rsidRDefault="00632014">
      <w:pPr>
        <w:pStyle w:val="Quotation"/>
        <w:spacing w:line="240" w:lineRule="auto"/>
        <w:rPr>
          <w:ins w:id="491" w:author="Michael Fienen" w:date="2011-11-07T10:47:00Z"/>
          <w:rStyle w:val="MultipartFigCap"/>
          <w:rFonts w:ascii="Courier New" w:hAnsi="Courier New" w:cs="Courier New"/>
          <w:i w:val="0"/>
          <w:sz w:val="20"/>
        </w:rPr>
        <w:pPrChange w:id="492" w:author="Michael Fienen" w:date="2011-11-07T10:48:00Z">
          <w:pPr>
            <w:pStyle w:val="Quotation"/>
          </w:pPr>
        </w:pPrChange>
      </w:pPr>
      <w:ins w:id="493" w:author="Michael Fienen" w:date="2011-11-07T10:47:00Z">
        <w:r w:rsidRPr="00632014">
          <w:rPr>
            <w:rStyle w:val="MultipartFigCap"/>
            <w:rFonts w:ascii="Courier New" w:hAnsi="Courier New" w:cs="Courier New"/>
            <w:i w:val="0"/>
          </w:rPr>
          <w:tab/>
          <w:t>REGWEIGHTRAT=1.2</w:t>
        </w:r>
      </w:ins>
    </w:p>
    <w:p w14:paraId="24F1BB1C" w14:textId="77777777" w:rsidR="009F31DF" w:rsidRDefault="00632014">
      <w:pPr>
        <w:pStyle w:val="Quotation"/>
        <w:spacing w:line="240" w:lineRule="auto"/>
        <w:rPr>
          <w:ins w:id="494" w:author="Michael Fienen" w:date="2011-11-07T10:47:00Z"/>
          <w:rStyle w:val="MultipartFigCap"/>
          <w:rFonts w:ascii="Courier New" w:hAnsi="Courier New" w:cs="Courier New"/>
          <w:i w:val="0"/>
          <w:sz w:val="20"/>
        </w:rPr>
        <w:pPrChange w:id="495" w:author="Michael Fienen" w:date="2011-11-07T10:48:00Z">
          <w:pPr>
            <w:pStyle w:val="Quotation"/>
          </w:pPr>
        </w:pPrChange>
      </w:pPr>
      <w:ins w:id="496" w:author="Michael Fienen" w:date="2011-11-07T10:47:00Z">
        <w:r w:rsidRPr="00632014">
          <w:rPr>
            <w:rStyle w:val="MultipartFigCap"/>
            <w:rFonts w:ascii="Courier New" w:hAnsi="Courier New" w:cs="Courier New"/>
            <w:i w:val="0"/>
          </w:rPr>
          <w:tab/>
          <w:t>REGSINGTHRESH=2.1</w:t>
        </w:r>
      </w:ins>
    </w:p>
    <w:p w14:paraId="68A3F637" w14:textId="77777777" w:rsidR="00651F3B" w:rsidRPr="00651F3B" w:rsidRDefault="00632014" w:rsidP="00632014">
      <w:pPr>
        <w:pStyle w:val="Quotation"/>
        <w:spacing w:line="240" w:lineRule="auto"/>
        <w:rPr>
          <w:rStyle w:val="MultipartFigCap"/>
          <w:rFonts w:ascii="Courier New" w:hAnsi="Courier New" w:cs="Courier New"/>
          <w:i w:val="0"/>
        </w:rPr>
      </w:pPr>
      <w:ins w:id="497" w:author="Michael Fienen" w:date="2011-11-07T10:47:00Z">
        <w:r w:rsidRPr="00632014">
          <w:rPr>
            <w:rStyle w:val="MultipartFigCap"/>
            <w:rFonts w:ascii="Courier New" w:hAnsi="Courier New" w:cs="Courier New"/>
            <w:i w:val="0"/>
          </w:rPr>
          <w:lastRenderedPageBreak/>
          <w:t xml:space="preserve">END </w:t>
        </w:r>
        <w:proofErr w:type="spellStart"/>
        <w:r w:rsidRPr="00632014">
          <w:rPr>
            <w:rStyle w:val="MultipartFigCap"/>
            <w:rFonts w:ascii="Courier New" w:hAnsi="Courier New" w:cs="Courier New"/>
            <w:i w:val="0"/>
          </w:rPr>
          <w:t>regularisation</w:t>
        </w:r>
      </w:ins>
      <w:proofErr w:type="spellEnd"/>
    </w:p>
    <w:p w14:paraId="75297C09" w14:textId="77777777" w:rsidR="009F31DF" w:rsidRDefault="001C6AA6">
      <w:pPr>
        <w:pStyle w:val="Heading3"/>
        <w:ind w:firstLine="403"/>
        <w:rPr>
          <w:ins w:id="498" w:author="Michael Fienen" w:date="2011-11-07T10:52:00Z"/>
          <w:rStyle w:val="MultipartFigCap"/>
          <w:rFonts w:ascii="Times New Roman" w:hAnsi="Times New Roman" w:cs="Times New Roman"/>
          <w:bCs w:val="0"/>
          <w:i w:val="0"/>
          <w:sz w:val="24"/>
          <w:szCs w:val="24"/>
        </w:rPr>
        <w:pPrChange w:id="499" w:author="Michael Fienen" w:date="2011-11-07T10:53:00Z">
          <w:pPr>
            <w:pStyle w:val="Heading3"/>
          </w:pPr>
        </w:pPrChange>
      </w:pPr>
      <w:bookmarkStart w:id="500" w:name="_Toc305418530"/>
      <w:ins w:id="501" w:author="Michael Fienen" w:date="2011-11-07T10:52:00Z">
        <w:r w:rsidRPr="001C6AA6">
          <w:rPr>
            <w:rStyle w:val="MultipartFigCap"/>
            <w:rFonts w:ascii="Times New Roman" w:hAnsi="Times New Roman" w:cs="Times New Roman"/>
            <w:i w:val="0"/>
            <w:sz w:val="24"/>
            <w:szCs w:val="24"/>
            <w:rPrChange w:id="502" w:author="Michael Fienen" w:date="2011-11-07T10:52:00Z">
              <w:rPr>
                <w:rStyle w:val="MultipartFigCap"/>
                <w:rFonts w:ascii="Times New Roman" w:hAnsi="Times New Roman" w:cs="Times New Roman"/>
                <w:i w:val="0"/>
              </w:rPr>
            </w:rPrChange>
          </w:rPr>
          <w:t>Substantial integrity checking takes place to ensure</w:t>
        </w:r>
        <w:r w:rsidR="00732C82">
          <w:rPr>
            <w:rStyle w:val="MultipartFigCap"/>
            <w:rFonts w:ascii="Times New Roman" w:hAnsi="Times New Roman" w:cs="Times New Roman"/>
            <w:i w:val="0"/>
            <w:sz w:val="24"/>
            <w:szCs w:val="24"/>
          </w:rPr>
          <w:t xml:space="preserve"> that blocks are properly defined. For example, blocks may not in any way overlap. Also, the BEGIN and END lines must refer to the same block. Any text in the </w:t>
        </w:r>
        <w:proofErr w:type="spellStart"/>
        <w:r w:rsidR="00732C82">
          <w:rPr>
            <w:rStyle w:val="MultipartFigCap"/>
            <w:rFonts w:ascii="Times New Roman" w:hAnsi="Times New Roman" w:cs="Times New Roman"/>
            <w:i w:val="0"/>
            <w:sz w:val="24"/>
            <w:szCs w:val="24"/>
          </w:rPr>
          <w:t>keyPEST</w:t>
        </w:r>
        <w:proofErr w:type="spellEnd"/>
        <w:r w:rsidR="00732C82">
          <w:rPr>
            <w:rStyle w:val="MultipartFigCap"/>
            <w:rFonts w:ascii="Times New Roman" w:hAnsi="Times New Roman" w:cs="Times New Roman"/>
            <w:i w:val="0"/>
            <w:sz w:val="24"/>
            <w:szCs w:val="24"/>
          </w:rPr>
          <w:t xml:space="preserve"> input file that is not contained within a properly defined block is ignored. </w:t>
        </w:r>
      </w:ins>
    </w:p>
    <w:p w14:paraId="5388603A" w14:textId="77777777" w:rsidR="00732C82" w:rsidRDefault="001C6AA6" w:rsidP="00651F3B">
      <w:pPr>
        <w:pStyle w:val="Heading3"/>
        <w:rPr>
          <w:ins w:id="503" w:author="Michael Fienen" w:date="2011-11-07T10:55:00Z"/>
          <w:rStyle w:val="MultipartFigCap"/>
          <w:rFonts w:ascii="Times New Roman" w:hAnsi="Times New Roman" w:cs="Times New Roman"/>
          <w:i w:val="0"/>
          <w:sz w:val="24"/>
          <w:szCs w:val="24"/>
        </w:rPr>
      </w:pPr>
      <w:ins w:id="504" w:author="Michael Fienen" w:date="2011-11-07T10:52:00Z">
        <w:r w:rsidRPr="001C6AA6">
          <w:rPr>
            <w:rStyle w:val="MultipartFigCap"/>
            <w:rFonts w:ascii="Times New Roman" w:hAnsi="Times New Roman" w:cs="Times New Roman"/>
            <w:i w:val="0"/>
            <w:sz w:val="24"/>
            <w:szCs w:val="24"/>
            <w:rPrChange w:id="505" w:author="Michael Fienen" w:date="2011-11-07T10:52:00Z">
              <w:rPr>
                <w:rStyle w:val="MultipartFigCap"/>
                <w:rFonts w:ascii="Times New Roman" w:hAnsi="Times New Roman" w:cs="Times New Roman"/>
                <w:i w:val="0"/>
              </w:rPr>
            </w:rPrChange>
          </w:rPr>
          <w:t xml:space="preserve"> </w:t>
        </w:r>
      </w:ins>
      <w:ins w:id="506" w:author="Michael Fienen" w:date="2011-11-07T10:53:00Z">
        <w:r w:rsidR="00732C82">
          <w:rPr>
            <w:rStyle w:val="MultipartFigCap"/>
            <w:rFonts w:ascii="Times New Roman" w:hAnsi="Times New Roman" w:cs="Times New Roman"/>
            <w:i w:val="0"/>
            <w:sz w:val="24"/>
            <w:szCs w:val="24"/>
          </w:rPr>
          <w:tab/>
          <w:t xml:space="preserve">Comments are allowed (as is </w:t>
        </w:r>
      </w:ins>
      <w:ins w:id="507" w:author="Michael Fienen" w:date="2011-11-07T10:54:00Z">
        <w:r w:rsidR="00732C82">
          <w:rPr>
            <w:rStyle w:val="MultipartFigCap"/>
            <w:rFonts w:ascii="Times New Roman" w:hAnsi="Times New Roman" w:cs="Times New Roman"/>
            <w:i w:val="0"/>
            <w:sz w:val="24"/>
            <w:szCs w:val="24"/>
          </w:rPr>
          <w:t>“commenting out” text) on the lines that define BEGIN and END of blocks, and within KEYWORDS blocks as discussed below. Comments are identified by placing a “#” symbol at the</w:t>
        </w:r>
      </w:ins>
      <w:ins w:id="508" w:author="Michael Fienen" w:date="2011-11-07T10:55:00Z">
        <w:r w:rsidR="00732C82">
          <w:rPr>
            <w:rStyle w:val="MultipartFigCap"/>
            <w:rFonts w:ascii="Times New Roman" w:hAnsi="Times New Roman" w:cs="Times New Roman"/>
            <w:i w:val="0"/>
            <w:sz w:val="24"/>
            <w:szCs w:val="24"/>
          </w:rPr>
          <w:t xml:space="preserve"> beginning of a comment line. For example, if a user is experimenting with the use of singular value decomposition (SVD), the entire SVD input block can be disabled by simply commenting out the beginning and end lines. As a result, all the text between the lines is considered by </w:t>
        </w:r>
        <w:proofErr w:type="spellStart"/>
        <w:r w:rsidR="00732C82">
          <w:rPr>
            <w:rStyle w:val="MultipartFigCap"/>
            <w:rFonts w:ascii="Times New Roman" w:hAnsi="Times New Roman" w:cs="Times New Roman"/>
            <w:i w:val="0"/>
            <w:sz w:val="24"/>
            <w:szCs w:val="24"/>
          </w:rPr>
          <w:t>keyPEST</w:t>
        </w:r>
        <w:proofErr w:type="spellEnd"/>
        <w:r w:rsidR="00732C82">
          <w:rPr>
            <w:rStyle w:val="MultipartFigCap"/>
            <w:rFonts w:ascii="Times New Roman" w:hAnsi="Times New Roman" w:cs="Times New Roman"/>
            <w:i w:val="0"/>
            <w:sz w:val="24"/>
            <w:szCs w:val="24"/>
          </w:rPr>
          <w:t xml:space="preserve"> to be outside of a valid input block and is therefore ignored.</w:t>
        </w:r>
      </w:ins>
    </w:p>
    <w:p w14:paraId="31E06DC2" w14:textId="77777777" w:rsidR="009F31DF" w:rsidRDefault="001C6AA6">
      <w:pPr>
        <w:pStyle w:val="Heading3"/>
        <w:spacing w:line="240" w:lineRule="auto"/>
        <w:rPr>
          <w:ins w:id="509" w:author="Michael Fienen" w:date="2011-11-07T10:57:00Z"/>
          <w:rStyle w:val="MultipartFigCap"/>
          <w:rFonts w:ascii="Courier" w:hAnsi="Courier" w:cs="Times New Roman"/>
          <w:i w:val="0"/>
          <w:sz w:val="24"/>
          <w:szCs w:val="24"/>
          <w:rPrChange w:id="510" w:author="Michael Fienen" w:date="2011-11-07T10:58:00Z">
            <w:rPr>
              <w:ins w:id="511" w:author="Michael Fienen" w:date="2011-11-07T10:57:00Z"/>
              <w:rStyle w:val="MultipartFigCap"/>
              <w:rFonts w:ascii="Times New Roman" w:hAnsi="Times New Roman" w:cs="Times New Roman"/>
              <w:i w:val="0"/>
              <w:sz w:val="24"/>
              <w:szCs w:val="24"/>
            </w:rPr>
          </w:rPrChange>
        </w:rPr>
        <w:pPrChange w:id="512" w:author="Michael Fienen" w:date="2011-11-07T10:58:00Z">
          <w:pPr>
            <w:pStyle w:val="Heading3"/>
          </w:pPr>
        </w:pPrChange>
      </w:pPr>
      <w:ins w:id="513" w:author="Michael Fienen" w:date="2011-11-07T10:57:00Z">
        <w:r w:rsidRPr="001C6AA6">
          <w:rPr>
            <w:rStyle w:val="MultipartFigCap"/>
            <w:rFonts w:ascii="Courier" w:hAnsi="Courier" w:cs="Times New Roman"/>
            <w:i w:val="0"/>
            <w:sz w:val="24"/>
            <w:szCs w:val="24"/>
            <w:rPrChange w:id="514" w:author="Michael Fienen" w:date="2011-11-07T10:58:00Z">
              <w:rPr>
                <w:rStyle w:val="MultipartFigCap"/>
                <w:rFonts w:ascii="Times New Roman" w:hAnsi="Times New Roman" w:cs="Times New Roman"/>
                <w:i w:val="0"/>
                <w:sz w:val="24"/>
                <w:szCs w:val="24"/>
              </w:rPr>
            </w:rPrChange>
          </w:rPr>
          <w:t>#</w:t>
        </w:r>
        <w:proofErr w:type="gramStart"/>
        <w:r w:rsidRPr="001C6AA6">
          <w:rPr>
            <w:rStyle w:val="MultipartFigCap"/>
            <w:rFonts w:ascii="Courier" w:hAnsi="Courier" w:cs="Times New Roman"/>
            <w:i w:val="0"/>
            <w:sz w:val="24"/>
            <w:szCs w:val="24"/>
            <w:rPrChange w:id="515" w:author="Michael Fienen" w:date="2011-11-07T10:58:00Z">
              <w:rPr>
                <w:rStyle w:val="MultipartFigCap"/>
                <w:rFonts w:ascii="Times New Roman" w:hAnsi="Times New Roman" w:cs="Times New Roman"/>
                <w:i w:val="0"/>
                <w:sz w:val="24"/>
                <w:szCs w:val="24"/>
              </w:rPr>
            </w:rPrChange>
          </w:rPr>
          <w:t xml:space="preserve">BEGIN  </w:t>
        </w:r>
        <w:proofErr w:type="spellStart"/>
        <w:r w:rsidRPr="001C6AA6">
          <w:rPr>
            <w:rStyle w:val="MultipartFigCap"/>
            <w:rFonts w:ascii="Courier" w:hAnsi="Courier" w:cs="Times New Roman"/>
            <w:i w:val="0"/>
            <w:sz w:val="24"/>
            <w:szCs w:val="24"/>
            <w:rPrChange w:id="516" w:author="Michael Fienen" w:date="2011-11-07T10:58:00Z">
              <w:rPr>
                <w:rStyle w:val="MultipartFigCap"/>
                <w:rFonts w:ascii="Times New Roman" w:hAnsi="Times New Roman" w:cs="Times New Roman"/>
                <w:i w:val="0"/>
                <w:sz w:val="24"/>
                <w:szCs w:val="24"/>
              </w:rPr>
            </w:rPrChange>
          </w:rPr>
          <w:t>singular</w:t>
        </w:r>
        <w:proofErr w:type="gramEnd"/>
        <w:r w:rsidRPr="001C6AA6">
          <w:rPr>
            <w:rStyle w:val="MultipartFigCap"/>
            <w:rFonts w:ascii="Courier" w:hAnsi="Courier" w:cs="Times New Roman"/>
            <w:i w:val="0"/>
            <w:sz w:val="24"/>
            <w:szCs w:val="24"/>
            <w:rPrChange w:id="517" w:author="Michael Fienen" w:date="2011-11-07T10:58:00Z">
              <w:rPr>
                <w:rStyle w:val="MultipartFigCap"/>
                <w:rFonts w:ascii="Times New Roman" w:hAnsi="Times New Roman" w:cs="Times New Roman"/>
                <w:i w:val="0"/>
                <w:sz w:val="24"/>
                <w:szCs w:val="24"/>
              </w:rPr>
            </w:rPrChange>
          </w:rPr>
          <w:t>_value_decomposition</w:t>
        </w:r>
        <w:proofErr w:type="spellEnd"/>
        <w:r w:rsidRPr="001C6AA6">
          <w:rPr>
            <w:rStyle w:val="MultipartFigCap"/>
            <w:rFonts w:ascii="Courier" w:hAnsi="Courier" w:cs="Times New Roman"/>
            <w:i w:val="0"/>
            <w:sz w:val="24"/>
            <w:szCs w:val="24"/>
            <w:rPrChange w:id="518" w:author="Michael Fienen" w:date="2011-11-07T10:58:00Z">
              <w:rPr>
                <w:rStyle w:val="MultipartFigCap"/>
                <w:rFonts w:ascii="Times New Roman" w:hAnsi="Times New Roman" w:cs="Times New Roman"/>
                <w:i w:val="0"/>
                <w:sz w:val="24"/>
                <w:szCs w:val="24"/>
              </w:rPr>
            </w:rPrChange>
          </w:rPr>
          <w:t xml:space="preserve"> KEYWORDS</w:t>
        </w:r>
      </w:ins>
    </w:p>
    <w:p w14:paraId="09DF7968" w14:textId="77777777" w:rsidR="009F31DF" w:rsidRDefault="001C6AA6">
      <w:pPr>
        <w:pStyle w:val="Heading3"/>
        <w:spacing w:line="240" w:lineRule="auto"/>
        <w:rPr>
          <w:ins w:id="519" w:author="Michael Fienen" w:date="2011-11-07T10:57:00Z"/>
          <w:rStyle w:val="MultipartFigCap"/>
          <w:rFonts w:ascii="Courier" w:hAnsi="Courier" w:cs="Times New Roman"/>
          <w:i w:val="0"/>
          <w:sz w:val="24"/>
          <w:szCs w:val="24"/>
          <w:rPrChange w:id="520" w:author="Michael Fienen" w:date="2011-11-07T10:58:00Z">
            <w:rPr>
              <w:ins w:id="521" w:author="Michael Fienen" w:date="2011-11-07T10:57:00Z"/>
              <w:rStyle w:val="MultipartFigCap"/>
              <w:rFonts w:ascii="Times New Roman" w:hAnsi="Times New Roman" w:cs="Times New Roman"/>
              <w:i w:val="0"/>
              <w:sz w:val="24"/>
              <w:szCs w:val="24"/>
            </w:rPr>
          </w:rPrChange>
        </w:rPr>
        <w:pPrChange w:id="522" w:author="Michael Fienen" w:date="2011-11-07T10:58:00Z">
          <w:pPr>
            <w:pStyle w:val="Heading3"/>
          </w:pPr>
        </w:pPrChange>
      </w:pPr>
      <w:ins w:id="523" w:author="Michael Fienen" w:date="2011-11-07T10:57:00Z">
        <w:r w:rsidRPr="001C6AA6">
          <w:rPr>
            <w:rStyle w:val="MultipartFigCap"/>
            <w:rFonts w:ascii="Courier" w:hAnsi="Courier" w:cs="Times New Roman"/>
            <w:i w:val="0"/>
            <w:sz w:val="24"/>
            <w:szCs w:val="24"/>
            <w:rPrChange w:id="524" w:author="Michael Fienen" w:date="2011-11-07T10:58:00Z">
              <w:rPr>
                <w:rStyle w:val="MultipartFigCap"/>
                <w:rFonts w:ascii="Times New Roman" w:hAnsi="Times New Roman" w:cs="Times New Roman"/>
                <w:i w:val="0"/>
                <w:sz w:val="24"/>
                <w:szCs w:val="24"/>
              </w:rPr>
            </w:rPrChange>
          </w:rPr>
          <w:tab/>
          <w:t>SVDMODE=1</w:t>
        </w:r>
      </w:ins>
    </w:p>
    <w:p w14:paraId="5D413AA9" w14:textId="77777777" w:rsidR="009F31DF" w:rsidRDefault="001C6AA6">
      <w:pPr>
        <w:pStyle w:val="Heading3"/>
        <w:spacing w:line="240" w:lineRule="auto"/>
        <w:rPr>
          <w:ins w:id="525" w:author="Michael Fienen" w:date="2011-11-07T10:57:00Z"/>
          <w:rStyle w:val="MultipartFigCap"/>
          <w:rFonts w:ascii="Courier" w:hAnsi="Courier" w:cs="Times New Roman"/>
          <w:i w:val="0"/>
          <w:sz w:val="24"/>
          <w:szCs w:val="24"/>
          <w:rPrChange w:id="526" w:author="Michael Fienen" w:date="2011-11-07T10:58:00Z">
            <w:rPr>
              <w:ins w:id="527" w:author="Michael Fienen" w:date="2011-11-07T10:57:00Z"/>
              <w:rStyle w:val="MultipartFigCap"/>
              <w:rFonts w:ascii="Times New Roman" w:hAnsi="Times New Roman" w:cs="Times New Roman"/>
              <w:i w:val="0"/>
              <w:sz w:val="24"/>
              <w:szCs w:val="24"/>
            </w:rPr>
          </w:rPrChange>
        </w:rPr>
        <w:pPrChange w:id="528" w:author="Michael Fienen" w:date="2011-11-07T10:58:00Z">
          <w:pPr>
            <w:pStyle w:val="Heading3"/>
          </w:pPr>
        </w:pPrChange>
      </w:pPr>
      <w:ins w:id="529" w:author="Michael Fienen" w:date="2011-11-07T10:57:00Z">
        <w:r w:rsidRPr="001C6AA6">
          <w:rPr>
            <w:rStyle w:val="MultipartFigCap"/>
            <w:rFonts w:ascii="Courier" w:hAnsi="Courier" w:cs="Times New Roman"/>
            <w:i w:val="0"/>
            <w:sz w:val="24"/>
            <w:szCs w:val="24"/>
            <w:rPrChange w:id="530" w:author="Michael Fienen" w:date="2011-11-07T10:58:00Z">
              <w:rPr>
                <w:rStyle w:val="MultipartFigCap"/>
                <w:rFonts w:ascii="Times New Roman" w:hAnsi="Times New Roman" w:cs="Times New Roman"/>
                <w:i w:val="0"/>
                <w:sz w:val="24"/>
                <w:szCs w:val="24"/>
              </w:rPr>
            </w:rPrChange>
          </w:rPr>
          <w:tab/>
          <w:t>MAXSING=45</w:t>
        </w:r>
      </w:ins>
    </w:p>
    <w:p w14:paraId="2A7441DC" w14:textId="77777777" w:rsidR="009F31DF" w:rsidRDefault="001C6AA6">
      <w:pPr>
        <w:pStyle w:val="Heading3"/>
        <w:spacing w:line="240" w:lineRule="auto"/>
        <w:rPr>
          <w:ins w:id="531" w:author="Michael Fienen" w:date="2011-11-07T10:57:00Z"/>
          <w:rStyle w:val="MultipartFigCap"/>
          <w:rFonts w:ascii="Courier" w:hAnsi="Courier" w:cs="Times New Roman"/>
          <w:i w:val="0"/>
          <w:sz w:val="24"/>
          <w:szCs w:val="24"/>
          <w:rPrChange w:id="532" w:author="Michael Fienen" w:date="2011-11-07T10:58:00Z">
            <w:rPr>
              <w:ins w:id="533" w:author="Michael Fienen" w:date="2011-11-07T10:57:00Z"/>
              <w:rStyle w:val="MultipartFigCap"/>
              <w:rFonts w:ascii="Times New Roman" w:hAnsi="Times New Roman" w:cs="Times New Roman"/>
              <w:i w:val="0"/>
              <w:sz w:val="24"/>
              <w:szCs w:val="24"/>
            </w:rPr>
          </w:rPrChange>
        </w:rPr>
        <w:pPrChange w:id="534" w:author="Michael Fienen" w:date="2011-11-07T10:58:00Z">
          <w:pPr>
            <w:pStyle w:val="Heading3"/>
          </w:pPr>
        </w:pPrChange>
      </w:pPr>
      <w:ins w:id="535" w:author="Michael Fienen" w:date="2011-11-07T10:57:00Z">
        <w:r w:rsidRPr="001C6AA6">
          <w:rPr>
            <w:rStyle w:val="MultipartFigCap"/>
            <w:rFonts w:ascii="Courier" w:hAnsi="Courier" w:cs="Times New Roman"/>
            <w:i w:val="0"/>
            <w:sz w:val="24"/>
            <w:szCs w:val="24"/>
            <w:rPrChange w:id="536" w:author="Michael Fienen" w:date="2011-11-07T10:58:00Z">
              <w:rPr>
                <w:rStyle w:val="MultipartFigCap"/>
                <w:rFonts w:ascii="Times New Roman" w:hAnsi="Times New Roman" w:cs="Times New Roman"/>
                <w:i w:val="0"/>
                <w:sz w:val="24"/>
                <w:szCs w:val="24"/>
              </w:rPr>
            </w:rPrChange>
          </w:rPr>
          <w:tab/>
          <w:t>EIGTHRESH=5.0E-07</w:t>
        </w:r>
      </w:ins>
    </w:p>
    <w:p w14:paraId="490F4DF1" w14:textId="77777777" w:rsidR="009F31DF" w:rsidRDefault="001C6AA6">
      <w:pPr>
        <w:pStyle w:val="Heading3"/>
        <w:spacing w:line="240" w:lineRule="auto"/>
        <w:rPr>
          <w:ins w:id="537" w:author="Michael Fienen" w:date="2011-11-07T10:57:00Z"/>
          <w:rStyle w:val="MultipartFigCap"/>
          <w:rFonts w:ascii="Courier" w:hAnsi="Courier" w:cs="Times New Roman"/>
          <w:i w:val="0"/>
          <w:sz w:val="24"/>
          <w:szCs w:val="24"/>
          <w:rPrChange w:id="538" w:author="Michael Fienen" w:date="2011-11-07T10:58:00Z">
            <w:rPr>
              <w:ins w:id="539" w:author="Michael Fienen" w:date="2011-11-07T10:57:00Z"/>
              <w:rStyle w:val="MultipartFigCap"/>
              <w:rFonts w:ascii="Times New Roman" w:hAnsi="Times New Roman" w:cs="Times New Roman"/>
              <w:i w:val="0"/>
              <w:sz w:val="24"/>
              <w:szCs w:val="24"/>
            </w:rPr>
          </w:rPrChange>
        </w:rPr>
        <w:pPrChange w:id="540" w:author="Michael Fienen" w:date="2011-11-07T10:58:00Z">
          <w:pPr>
            <w:pStyle w:val="Heading3"/>
          </w:pPr>
        </w:pPrChange>
      </w:pPr>
      <w:ins w:id="541" w:author="Michael Fienen" w:date="2011-11-07T10:57:00Z">
        <w:r w:rsidRPr="001C6AA6">
          <w:rPr>
            <w:rStyle w:val="MultipartFigCap"/>
            <w:rFonts w:ascii="Courier" w:hAnsi="Courier" w:cs="Times New Roman"/>
            <w:i w:val="0"/>
            <w:sz w:val="24"/>
            <w:szCs w:val="24"/>
            <w:rPrChange w:id="542" w:author="Michael Fienen" w:date="2011-11-07T10:58:00Z">
              <w:rPr>
                <w:rStyle w:val="MultipartFigCap"/>
                <w:rFonts w:ascii="Times New Roman" w:hAnsi="Times New Roman" w:cs="Times New Roman"/>
                <w:i w:val="0"/>
                <w:sz w:val="24"/>
                <w:szCs w:val="24"/>
              </w:rPr>
            </w:rPrChange>
          </w:rPr>
          <w:tab/>
          <w:t>EIGWRITE+0</w:t>
        </w:r>
      </w:ins>
    </w:p>
    <w:p w14:paraId="6B2DF927" w14:textId="77777777" w:rsidR="009F31DF" w:rsidRDefault="001C6AA6">
      <w:pPr>
        <w:pStyle w:val="Heading3"/>
        <w:spacing w:line="240" w:lineRule="auto"/>
        <w:rPr>
          <w:ins w:id="543" w:author="Michael Fienen" w:date="2011-11-07T10:57:00Z"/>
          <w:rStyle w:val="MultipartFigCap"/>
          <w:rFonts w:ascii="Courier" w:hAnsi="Courier" w:cs="Times New Roman"/>
          <w:i w:val="0"/>
          <w:sz w:val="24"/>
          <w:szCs w:val="24"/>
          <w:rPrChange w:id="544" w:author="Michael Fienen" w:date="2011-11-07T10:58:00Z">
            <w:rPr>
              <w:ins w:id="545" w:author="Michael Fienen" w:date="2011-11-07T10:57:00Z"/>
              <w:rStyle w:val="MultipartFigCap"/>
              <w:rFonts w:ascii="Times New Roman" w:hAnsi="Times New Roman" w:cs="Times New Roman"/>
              <w:i w:val="0"/>
              <w:sz w:val="24"/>
              <w:szCs w:val="24"/>
            </w:rPr>
          </w:rPrChange>
        </w:rPr>
        <w:pPrChange w:id="546" w:author="Michael Fienen" w:date="2011-11-07T10:58:00Z">
          <w:pPr>
            <w:pStyle w:val="Heading3"/>
          </w:pPr>
        </w:pPrChange>
      </w:pPr>
      <w:ins w:id="547" w:author="Michael Fienen" w:date="2011-11-07T10:57:00Z">
        <w:r w:rsidRPr="001C6AA6">
          <w:rPr>
            <w:rStyle w:val="MultipartFigCap"/>
            <w:rFonts w:ascii="Courier" w:hAnsi="Courier" w:cs="Times New Roman"/>
            <w:i w:val="0"/>
            <w:sz w:val="24"/>
            <w:szCs w:val="24"/>
            <w:rPrChange w:id="548" w:author="Michael Fienen" w:date="2011-11-07T10:58:00Z">
              <w:rPr>
                <w:rStyle w:val="MultipartFigCap"/>
                <w:rFonts w:ascii="Times New Roman" w:hAnsi="Times New Roman" w:cs="Times New Roman"/>
                <w:i w:val="0"/>
                <w:sz w:val="24"/>
                <w:szCs w:val="24"/>
              </w:rPr>
            </w:rPrChange>
          </w:rPr>
          <w:t xml:space="preserve">#END </w:t>
        </w:r>
        <w:proofErr w:type="spellStart"/>
        <w:r w:rsidRPr="001C6AA6">
          <w:rPr>
            <w:rStyle w:val="MultipartFigCap"/>
            <w:rFonts w:ascii="Courier" w:hAnsi="Courier" w:cs="Times New Roman"/>
            <w:i w:val="0"/>
            <w:sz w:val="24"/>
            <w:szCs w:val="24"/>
            <w:rPrChange w:id="549" w:author="Michael Fienen" w:date="2011-11-07T10:58:00Z">
              <w:rPr>
                <w:rStyle w:val="MultipartFigCap"/>
                <w:rFonts w:ascii="Times New Roman" w:hAnsi="Times New Roman" w:cs="Times New Roman"/>
                <w:i w:val="0"/>
                <w:sz w:val="24"/>
                <w:szCs w:val="24"/>
              </w:rPr>
            </w:rPrChange>
          </w:rPr>
          <w:t>singular_value_decomposition</w:t>
        </w:r>
      </w:ins>
      <w:proofErr w:type="spellEnd"/>
      <w:ins w:id="550" w:author="Michael Fienen" w:date="2011-11-07T10:54:00Z">
        <w:r w:rsidRPr="001C6AA6">
          <w:rPr>
            <w:rStyle w:val="MultipartFigCap"/>
            <w:rFonts w:ascii="Courier" w:hAnsi="Courier" w:cs="Times New Roman"/>
            <w:i w:val="0"/>
            <w:sz w:val="24"/>
            <w:szCs w:val="24"/>
            <w:rPrChange w:id="551" w:author="Michael Fienen" w:date="2011-11-07T10:58:00Z">
              <w:rPr>
                <w:rStyle w:val="MultipartFigCap"/>
                <w:rFonts w:ascii="Times New Roman" w:hAnsi="Times New Roman" w:cs="Times New Roman"/>
                <w:i w:val="0"/>
                <w:sz w:val="24"/>
                <w:szCs w:val="24"/>
              </w:rPr>
            </w:rPrChange>
          </w:rPr>
          <w:t xml:space="preserve"> </w:t>
        </w:r>
      </w:ins>
    </w:p>
    <w:p w14:paraId="5DBC4EDE" w14:textId="77777777" w:rsidR="009F31DF" w:rsidRDefault="00732C82">
      <w:pPr>
        <w:pStyle w:val="BodyText"/>
        <w:rPr>
          <w:ins w:id="552" w:author="Michael Fienen" w:date="2011-11-07T10:51:00Z"/>
          <w:rPrChange w:id="553" w:author="Michael Fienen" w:date="2011-11-07T10:57:00Z">
            <w:rPr>
              <w:ins w:id="554" w:author="Michael Fienen" w:date="2011-11-07T10:51:00Z"/>
              <w:rStyle w:val="MultipartFigCap"/>
              <w:i w:val="0"/>
            </w:rPr>
          </w:rPrChange>
        </w:rPr>
        <w:pPrChange w:id="555" w:author="Michael Fienen" w:date="2011-11-07T10:57:00Z">
          <w:pPr>
            <w:pStyle w:val="Heading3"/>
          </w:pPr>
        </w:pPrChange>
      </w:pPr>
      <w:ins w:id="556" w:author="Michael Fienen" w:date="2011-11-07T10:57:00Z">
        <w:r>
          <w:t>To reactivate SVD, the leading “#” symbols can be removed and the entire block will be read.</w:t>
        </w:r>
      </w:ins>
    </w:p>
    <w:p w14:paraId="1C2A84AD" w14:textId="77777777" w:rsidR="00651F3B" w:rsidRDefault="00651F3B" w:rsidP="00651F3B">
      <w:pPr>
        <w:pStyle w:val="Heading3"/>
        <w:rPr>
          <w:rStyle w:val="MultipartFigCap"/>
          <w:i w:val="0"/>
        </w:rPr>
      </w:pPr>
      <w:r>
        <w:rPr>
          <w:rStyle w:val="MultipartFigCap"/>
          <w:i w:val="0"/>
        </w:rPr>
        <w:t>Keywords</w:t>
      </w:r>
      <w:bookmarkEnd w:id="500"/>
    </w:p>
    <w:p w14:paraId="26309526" w14:textId="77777777" w:rsidR="00651F3B" w:rsidRDefault="00651F3B" w:rsidP="00651F3B">
      <w:pPr>
        <w:pStyle w:val="BodyText"/>
      </w:pPr>
      <w:r>
        <w:t xml:space="preserve">Keyword variables correspond to single values identifies with an “=” sign. Multiple KEYWORDS can be entered on each line in an input file but no spaces are allowed in KEYWORDS names or variable values. An example is: </w:t>
      </w:r>
      <w:del w:id="557" w:author="Michael Fienen" w:date="2011-11-07T10:49:00Z">
        <w:r w:rsidDel="00632014">
          <w:delText>prior_betas=1</w:delText>
        </w:r>
      </w:del>
      <w:ins w:id="558" w:author="Michael Fienen" w:date="2011-11-07T10:49:00Z">
        <w:r w:rsidR="00632014">
          <w:t>PHIMLIM=140.0</w:t>
        </w:r>
      </w:ins>
      <w:r>
        <w:t>.</w:t>
      </w:r>
      <w:ins w:id="559" w:author="Michael Fienen" w:date="2011-11-07T10:49:00Z">
        <w:r w:rsidR="00632014">
          <w:t xml:space="preserve"> Also note that comments can be added using the “#” symbol as the first character on a line. IN KEYWORDS </w:t>
        </w:r>
        <w:r w:rsidR="00632014">
          <w:lastRenderedPageBreak/>
          <w:t xml:space="preserve">blocks, any line beginning with “#” is ignored. This allows for annotations by the user, and for </w:t>
        </w:r>
      </w:ins>
      <w:ins w:id="560" w:author="Michael Fienen" w:date="2011-11-07T10:50:00Z">
        <w:r w:rsidR="00632014">
          <w:t>“commenting out” certain values in experimentation.</w:t>
        </w:r>
      </w:ins>
    </w:p>
    <w:p w14:paraId="30D6A467" w14:textId="77777777" w:rsidR="00651F3B" w:rsidRDefault="00651F3B" w:rsidP="00651F3B">
      <w:pPr>
        <w:pStyle w:val="Heading3"/>
      </w:pPr>
      <w:bookmarkStart w:id="561" w:name="_Toc305418531"/>
      <w:r>
        <w:t>Tables</w:t>
      </w:r>
      <w:bookmarkEnd w:id="561"/>
    </w:p>
    <w:p w14:paraId="356DD5D7" w14:textId="77777777" w:rsidR="00651F3B" w:rsidRDefault="00651F3B" w:rsidP="00651F3B">
      <w:pPr>
        <w:pStyle w:val="BodyText"/>
      </w:pPr>
      <w:r>
        <w:t>Table variables are used for tabular data series that have multiple values in categories. Tables are identified by listing the number of rows (</w:t>
      </w:r>
      <w:proofErr w:type="spellStart"/>
      <w:r w:rsidRPr="00651F3B">
        <w:rPr>
          <w:rFonts w:ascii="Courier New" w:hAnsi="Courier New" w:cs="Courier New"/>
          <w:b/>
        </w:rPr>
        <w:t>nrow</w:t>
      </w:r>
      <w:proofErr w:type="spellEnd"/>
      <w:r>
        <w:t>), number of columns (</w:t>
      </w:r>
      <w:proofErr w:type="spellStart"/>
      <w:r w:rsidRPr="00651F3B">
        <w:rPr>
          <w:rFonts w:ascii="Courier New" w:hAnsi="Courier New" w:cs="Courier New"/>
          <w:b/>
        </w:rPr>
        <w:t>ncol</w:t>
      </w:r>
      <w:proofErr w:type="spellEnd"/>
      <w:r>
        <w:t xml:space="preserve">), and providing the keyword </w:t>
      </w:r>
      <w:proofErr w:type="spellStart"/>
      <w:r w:rsidRPr="00651F3B">
        <w:rPr>
          <w:rFonts w:ascii="Courier New" w:hAnsi="Courier New" w:cs="Courier New"/>
          <w:b/>
        </w:rPr>
        <w:t>columnlabels</w:t>
      </w:r>
      <w:proofErr w:type="spellEnd"/>
      <w:r>
        <w:t xml:space="preserve">. This is followed by </w:t>
      </w:r>
      <w:proofErr w:type="spellStart"/>
      <w:r w:rsidRPr="00651F3B">
        <w:rPr>
          <w:rFonts w:ascii="Courier New" w:hAnsi="Courier New" w:cs="Courier New"/>
          <w:b/>
        </w:rPr>
        <w:t>nrow</w:t>
      </w:r>
      <w:proofErr w:type="spellEnd"/>
      <w:r>
        <w:t xml:space="preserve"> rows of data, with values arranged in </w:t>
      </w:r>
      <w:proofErr w:type="spellStart"/>
      <w:r w:rsidRPr="00651F3B">
        <w:rPr>
          <w:rFonts w:ascii="Courier New" w:hAnsi="Courier New" w:cs="Courier New"/>
          <w:b/>
        </w:rPr>
        <w:t>ncol</w:t>
      </w:r>
      <w:proofErr w:type="spellEnd"/>
      <w:r>
        <w:t xml:space="preserve"> columns, corresponding to the same order as the </w:t>
      </w:r>
      <w:proofErr w:type="spellStart"/>
      <w:r w:rsidRPr="00651F3B">
        <w:rPr>
          <w:rFonts w:ascii="Courier New" w:hAnsi="Courier New" w:cs="Courier New"/>
          <w:b/>
        </w:rPr>
        <w:t>columnlabels</w:t>
      </w:r>
      <w:proofErr w:type="spellEnd"/>
      <w:r>
        <w:t>, and delimited by one or more spaces. For example:</w:t>
      </w:r>
    </w:p>
    <w:p w14:paraId="51B16B73" w14:textId="77777777" w:rsidR="009F31DF" w:rsidRDefault="00732C82">
      <w:pPr>
        <w:pStyle w:val="Quotation"/>
        <w:spacing w:line="240" w:lineRule="auto"/>
        <w:rPr>
          <w:ins w:id="562" w:author="Michael Fienen" w:date="2011-11-07T10:58:00Z"/>
          <w:rStyle w:val="MultipartFigCap"/>
          <w:rFonts w:ascii="Courier New" w:hAnsi="Courier New" w:cs="Courier New"/>
          <w:bCs/>
          <w:i w:val="0"/>
          <w:sz w:val="26"/>
          <w:szCs w:val="26"/>
        </w:rPr>
        <w:pPrChange w:id="563" w:author="Michael Fienen" w:date="2011-11-07T10:59:00Z">
          <w:pPr>
            <w:pStyle w:val="Quotation"/>
          </w:pPr>
        </w:pPrChange>
      </w:pPr>
      <w:ins w:id="564" w:author="Michael Fienen" w:date="2011-11-07T10:58:00Z">
        <w:r>
          <w:rPr>
            <w:rStyle w:val="MultipartFigCap"/>
            <w:rFonts w:ascii="Courier New" w:hAnsi="Courier New" w:cs="Courier New"/>
            <w:i w:val="0"/>
          </w:rPr>
          <w:t xml:space="preserve">BEGIN </w:t>
        </w:r>
        <w:proofErr w:type="spellStart"/>
        <w:r>
          <w:rPr>
            <w:rStyle w:val="MultipartFigCap"/>
            <w:rFonts w:ascii="Courier New" w:hAnsi="Courier New" w:cs="Courier New"/>
            <w:i w:val="0"/>
          </w:rPr>
          <w:t>observation</w:t>
        </w:r>
      </w:ins>
      <w:ins w:id="565" w:author="Michael Fienen" w:date="2011-11-07T10:59:00Z">
        <w:r>
          <w:rPr>
            <w:rStyle w:val="MultipartFigCap"/>
            <w:rFonts w:ascii="Courier New" w:hAnsi="Courier New" w:cs="Courier New"/>
            <w:i w:val="0"/>
          </w:rPr>
          <w:t>_</w:t>
        </w:r>
      </w:ins>
      <w:ins w:id="566" w:author="Michael Fienen" w:date="2011-11-07T10:58:00Z">
        <w:r w:rsidRPr="00732C82">
          <w:rPr>
            <w:rStyle w:val="MultipartFigCap"/>
            <w:rFonts w:ascii="Courier New" w:hAnsi="Courier New" w:cs="Courier New"/>
            <w:i w:val="0"/>
          </w:rPr>
          <w:t>data</w:t>
        </w:r>
        <w:proofErr w:type="spellEnd"/>
        <w:r w:rsidRPr="00732C82">
          <w:rPr>
            <w:rStyle w:val="MultipartFigCap"/>
            <w:rFonts w:ascii="Courier New" w:hAnsi="Courier New" w:cs="Courier New"/>
            <w:i w:val="0"/>
          </w:rPr>
          <w:t xml:space="preserve"> TABLE</w:t>
        </w:r>
      </w:ins>
    </w:p>
    <w:p w14:paraId="1E740C85" w14:textId="77777777" w:rsidR="009F31DF" w:rsidRDefault="00732C82">
      <w:pPr>
        <w:pStyle w:val="Quotation"/>
        <w:spacing w:line="240" w:lineRule="auto"/>
        <w:rPr>
          <w:ins w:id="567" w:author="Michael Fienen" w:date="2011-11-07T10:58:00Z"/>
          <w:rStyle w:val="MultipartFigCap"/>
          <w:rFonts w:ascii="Courier New" w:hAnsi="Courier New" w:cs="Courier New"/>
          <w:bCs/>
          <w:i w:val="0"/>
          <w:sz w:val="26"/>
          <w:szCs w:val="26"/>
        </w:rPr>
        <w:pPrChange w:id="568" w:author="Michael Fienen" w:date="2011-11-07T10:59:00Z">
          <w:pPr>
            <w:pStyle w:val="Quotation"/>
          </w:pPr>
        </w:pPrChange>
      </w:pPr>
      <w:ins w:id="569" w:author="Michael Fienen" w:date="2011-11-07T10:58:00Z">
        <w:r w:rsidRPr="00732C82">
          <w:rPr>
            <w:rStyle w:val="MultipartFigCap"/>
            <w:rFonts w:ascii="Courier New" w:hAnsi="Courier New" w:cs="Courier New"/>
            <w:i w:val="0"/>
          </w:rPr>
          <w:tab/>
        </w:r>
        <w:proofErr w:type="spellStart"/>
        <w:proofErr w:type="gramStart"/>
        <w:r w:rsidRPr="00732C82">
          <w:rPr>
            <w:rStyle w:val="MultipartFigCap"/>
            <w:rFonts w:ascii="Courier New" w:hAnsi="Courier New" w:cs="Courier New"/>
            <w:i w:val="0"/>
          </w:rPr>
          <w:t>nrow</w:t>
        </w:r>
        <w:proofErr w:type="spellEnd"/>
        <w:proofErr w:type="gramEnd"/>
        <w:r w:rsidRPr="00732C82">
          <w:rPr>
            <w:rStyle w:val="MultipartFigCap"/>
            <w:rFonts w:ascii="Courier New" w:hAnsi="Courier New" w:cs="Courier New"/>
            <w:i w:val="0"/>
          </w:rPr>
          <w:t xml:space="preserve">=2 </w:t>
        </w:r>
        <w:proofErr w:type="spellStart"/>
        <w:r w:rsidRPr="00732C82">
          <w:rPr>
            <w:rStyle w:val="MultipartFigCap"/>
            <w:rFonts w:ascii="Courier New" w:hAnsi="Courier New" w:cs="Courier New"/>
            <w:i w:val="0"/>
          </w:rPr>
          <w:t>ncol</w:t>
        </w:r>
        <w:proofErr w:type="spellEnd"/>
        <w:r w:rsidRPr="00732C82">
          <w:rPr>
            <w:rStyle w:val="MultipartFigCap"/>
            <w:rFonts w:ascii="Courier New" w:hAnsi="Courier New" w:cs="Courier New"/>
            <w:i w:val="0"/>
          </w:rPr>
          <w:t xml:space="preserve">=4 </w:t>
        </w:r>
        <w:proofErr w:type="spellStart"/>
        <w:r w:rsidRPr="00732C82">
          <w:rPr>
            <w:rStyle w:val="MultipartFigCap"/>
            <w:rFonts w:ascii="Courier New" w:hAnsi="Courier New" w:cs="Courier New"/>
            <w:i w:val="0"/>
          </w:rPr>
          <w:t>columnlabels</w:t>
        </w:r>
        <w:proofErr w:type="spellEnd"/>
      </w:ins>
    </w:p>
    <w:p w14:paraId="651119D0" w14:textId="77777777" w:rsidR="009F31DF" w:rsidRDefault="00732C82">
      <w:pPr>
        <w:pStyle w:val="Quotation"/>
        <w:spacing w:line="240" w:lineRule="auto"/>
        <w:rPr>
          <w:ins w:id="570" w:author="Michael Fienen" w:date="2011-11-07T10:58:00Z"/>
          <w:rStyle w:val="MultipartFigCap"/>
          <w:rFonts w:ascii="Courier New" w:hAnsi="Courier New" w:cs="Courier New"/>
          <w:bCs/>
          <w:i w:val="0"/>
          <w:sz w:val="26"/>
          <w:szCs w:val="26"/>
        </w:rPr>
        <w:pPrChange w:id="571" w:author="Michael Fienen" w:date="2011-11-07T10:59:00Z">
          <w:pPr>
            <w:pStyle w:val="Quotation"/>
          </w:pPr>
        </w:pPrChange>
      </w:pPr>
      <w:ins w:id="572" w:author="Michael Fienen" w:date="2011-11-07T10:58:00Z">
        <w:r w:rsidRPr="00732C82">
          <w:rPr>
            <w:rStyle w:val="MultipartFigCap"/>
            <w:rFonts w:ascii="Courier New" w:hAnsi="Courier New" w:cs="Courier New"/>
            <w:i w:val="0"/>
          </w:rPr>
          <w:tab/>
          <w:t>OBSNME OBSVAL WEIGHT OBGNME</w:t>
        </w:r>
      </w:ins>
    </w:p>
    <w:p w14:paraId="5C18360C" w14:textId="77777777" w:rsidR="009F31DF" w:rsidRDefault="00732C82">
      <w:pPr>
        <w:pStyle w:val="Quotation"/>
        <w:spacing w:line="240" w:lineRule="auto"/>
        <w:rPr>
          <w:ins w:id="573" w:author="Michael Fienen" w:date="2011-11-07T10:58:00Z"/>
          <w:rStyle w:val="MultipartFigCap"/>
          <w:rFonts w:ascii="Courier New" w:hAnsi="Courier New" w:cs="Courier New"/>
          <w:bCs/>
          <w:i w:val="0"/>
          <w:sz w:val="26"/>
          <w:szCs w:val="26"/>
        </w:rPr>
        <w:pPrChange w:id="574" w:author="Michael Fienen" w:date="2011-11-07T10:59:00Z">
          <w:pPr>
            <w:pStyle w:val="Quotation"/>
          </w:pPr>
        </w:pPrChange>
      </w:pPr>
      <w:ins w:id="575" w:author="Michael Fienen" w:date="2011-11-07T10:58:00Z">
        <w:r w:rsidRPr="00732C82">
          <w:rPr>
            <w:rStyle w:val="MultipartFigCap"/>
            <w:rFonts w:ascii="Courier New" w:hAnsi="Courier New" w:cs="Courier New"/>
            <w:i w:val="0"/>
          </w:rPr>
          <w:tab/>
          <w:t>ob1 50.0 1.1e-03 obsgroup1</w:t>
        </w:r>
      </w:ins>
    </w:p>
    <w:p w14:paraId="27DE635F" w14:textId="77777777" w:rsidR="009F31DF" w:rsidRDefault="00732C82">
      <w:pPr>
        <w:pStyle w:val="Quotation"/>
        <w:spacing w:line="240" w:lineRule="auto"/>
        <w:rPr>
          <w:ins w:id="576" w:author="Michael Fienen" w:date="2011-11-07T10:58:00Z"/>
          <w:rStyle w:val="MultipartFigCap"/>
          <w:rFonts w:ascii="Courier New" w:hAnsi="Courier New" w:cs="Courier New"/>
          <w:bCs/>
          <w:i w:val="0"/>
          <w:sz w:val="26"/>
          <w:szCs w:val="26"/>
        </w:rPr>
        <w:pPrChange w:id="577" w:author="Michael Fienen" w:date="2011-11-07T10:59:00Z">
          <w:pPr>
            <w:pStyle w:val="Quotation"/>
          </w:pPr>
        </w:pPrChange>
      </w:pPr>
      <w:ins w:id="578" w:author="Michael Fienen" w:date="2011-11-07T10:58:00Z">
        <w:r w:rsidRPr="00732C82">
          <w:rPr>
            <w:rStyle w:val="MultipartFigCap"/>
            <w:rFonts w:ascii="Courier New" w:hAnsi="Courier New" w:cs="Courier New"/>
            <w:i w:val="0"/>
          </w:rPr>
          <w:tab/>
          <w:t>ob2 42.0 1.1e-03 obsgroup1</w:t>
        </w:r>
      </w:ins>
    </w:p>
    <w:p w14:paraId="1996F467" w14:textId="77777777" w:rsidR="00732C82" w:rsidRDefault="00732C82" w:rsidP="00732C82">
      <w:pPr>
        <w:pStyle w:val="Quotation"/>
        <w:spacing w:line="240" w:lineRule="auto"/>
        <w:rPr>
          <w:ins w:id="579" w:author="Michael Fienen" w:date="2011-11-07T10:58:00Z"/>
          <w:rStyle w:val="MultipartFigCap"/>
          <w:rFonts w:ascii="Courier New" w:hAnsi="Courier New" w:cs="Courier New"/>
          <w:i w:val="0"/>
        </w:rPr>
      </w:pPr>
      <w:ins w:id="580" w:author="Michael Fienen" w:date="2011-11-07T10:58:00Z">
        <w:r w:rsidRPr="00732C82">
          <w:rPr>
            <w:rStyle w:val="MultipartFigCap"/>
            <w:rFonts w:ascii="Courier New" w:hAnsi="Courier New" w:cs="Courier New"/>
            <w:i w:val="0"/>
          </w:rPr>
          <w:t xml:space="preserve">END </w:t>
        </w:r>
        <w:proofErr w:type="spellStart"/>
        <w:r w:rsidRPr="00732C82">
          <w:rPr>
            <w:rStyle w:val="MultipartFigCap"/>
            <w:rFonts w:ascii="Courier New" w:hAnsi="Courier New" w:cs="Courier New"/>
            <w:i w:val="0"/>
          </w:rPr>
          <w:t>observation_data</w:t>
        </w:r>
        <w:proofErr w:type="spellEnd"/>
        <w:r w:rsidRPr="00732C82" w:rsidDel="00732C82">
          <w:rPr>
            <w:rStyle w:val="MultipartFigCap"/>
            <w:rFonts w:ascii="Courier New" w:hAnsi="Courier New" w:cs="Courier New"/>
            <w:i w:val="0"/>
          </w:rPr>
          <w:t xml:space="preserve"> </w:t>
        </w:r>
      </w:ins>
    </w:p>
    <w:p w14:paraId="4F2AD26F" w14:textId="77777777" w:rsidR="00651F3B" w:rsidRPr="00651F3B" w:rsidDel="00732C82" w:rsidRDefault="00651F3B" w:rsidP="00732C82">
      <w:pPr>
        <w:pStyle w:val="Quotation"/>
        <w:spacing w:line="240" w:lineRule="auto"/>
        <w:rPr>
          <w:del w:id="581" w:author="Michael Fienen" w:date="2011-11-07T10:58:00Z"/>
          <w:rStyle w:val="MultipartFigCap"/>
          <w:rFonts w:ascii="Courier New" w:hAnsi="Courier New" w:cs="Courier New"/>
          <w:i w:val="0"/>
        </w:rPr>
      </w:pPr>
      <w:del w:id="582" w:author="Michael Fienen" w:date="2011-11-07T10:58:00Z">
        <w:r w:rsidRPr="00651F3B" w:rsidDel="00732C82">
          <w:rPr>
            <w:rStyle w:val="MultipartFigCap"/>
            <w:rFonts w:ascii="Courier New" w:hAnsi="Courier New" w:cs="Courier New"/>
            <w:i w:val="0"/>
          </w:rPr>
          <w:delText>BEGIN Q_compression_cv TABLE</w:delText>
        </w:r>
      </w:del>
    </w:p>
    <w:p w14:paraId="38D7BCF3" w14:textId="77777777" w:rsidR="00651F3B" w:rsidRPr="00651F3B" w:rsidDel="00732C82" w:rsidRDefault="00651F3B" w:rsidP="00651F3B">
      <w:pPr>
        <w:pStyle w:val="Quotation"/>
        <w:spacing w:line="240" w:lineRule="auto"/>
        <w:rPr>
          <w:del w:id="583" w:author="Michael Fienen" w:date="2011-11-07T10:58:00Z"/>
          <w:rStyle w:val="MultipartFigCap"/>
          <w:rFonts w:ascii="Courier New" w:hAnsi="Courier New" w:cs="Courier New"/>
          <w:i w:val="0"/>
        </w:rPr>
      </w:pPr>
      <w:del w:id="584" w:author="Michael Fienen" w:date="2011-11-07T10:58:00Z">
        <w:r w:rsidRPr="00651F3B" w:rsidDel="00732C82">
          <w:rPr>
            <w:rStyle w:val="MultipartFigCap"/>
            <w:rFonts w:ascii="Courier New" w:hAnsi="Courier New" w:cs="Courier New"/>
            <w:i w:val="0"/>
          </w:rPr>
          <w:delText>nrow=2 ncol=5 columnlabels</w:delText>
        </w:r>
      </w:del>
    </w:p>
    <w:p w14:paraId="47787AD6" w14:textId="77777777" w:rsidR="00651F3B" w:rsidRPr="00651F3B" w:rsidDel="00732C82" w:rsidRDefault="00651F3B" w:rsidP="00651F3B">
      <w:pPr>
        <w:pStyle w:val="Quotation"/>
        <w:spacing w:line="240" w:lineRule="auto"/>
        <w:rPr>
          <w:del w:id="585" w:author="Michael Fienen" w:date="2011-11-07T10:58:00Z"/>
          <w:rStyle w:val="MultipartFigCap"/>
          <w:rFonts w:ascii="Courier New" w:hAnsi="Courier New" w:cs="Courier New"/>
          <w:i w:val="0"/>
        </w:rPr>
      </w:pPr>
      <w:del w:id="586" w:author="Michael Fienen" w:date="2011-11-07T10:58:00Z">
        <w:r w:rsidRPr="00651F3B" w:rsidDel="00732C82">
          <w:rPr>
            <w:rStyle w:val="MultipartFigCap"/>
            <w:rFonts w:ascii="Courier New" w:hAnsi="Courier New" w:cs="Courier New"/>
            <w:i w:val="0"/>
          </w:rPr>
          <w:delText>BetaAssoc Toep_flag Nrow Ncol Nlay</w:delText>
        </w:r>
      </w:del>
    </w:p>
    <w:p w14:paraId="740D454C" w14:textId="77777777" w:rsidR="00651F3B" w:rsidRPr="00651F3B" w:rsidDel="00732C82" w:rsidRDefault="00651F3B" w:rsidP="00651F3B">
      <w:pPr>
        <w:pStyle w:val="Quotation"/>
        <w:spacing w:line="240" w:lineRule="auto"/>
        <w:rPr>
          <w:del w:id="587" w:author="Michael Fienen" w:date="2011-11-07T10:58:00Z"/>
          <w:rStyle w:val="MultipartFigCap"/>
          <w:rFonts w:ascii="Courier New" w:hAnsi="Courier New" w:cs="Courier New"/>
          <w:i w:val="0"/>
        </w:rPr>
      </w:pPr>
      <w:del w:id="588" w:author="Michael Fienen" w:date="2011-11-07T10:58:00Z">
        <w:r w:rsidRPr="00651F3B" w:rsidDel="00732C82">
          <w:rPr>
            <w:rStyle w:val="MultipartFigCap"/>
            <w:rFonts w:ascii="Courier New" w:hAnsi="Courier New" w:cs="Courier New"/>
            <w:i w:val="0"/>
          </w:rPr>
          <w:delText>1 0 21 21 1</w:delText>
        </w:r>
      </w:del>
    </w:p>
    <w:p w14:paraId="3C28617B" w14:textId="77777777" w:rsidR="00651F3B" w:rsidRPr="00651F3B" w:rsidDel="00732C82" w:rsidRDefault="00651F3B" w:rsidP="00651F3B">
      <w:pPr>
        <w:pStyle w:val="Quotation"/>
        <w:spacing w:line="240" w:lineRule="auto"/>
        <w:rPr>
          <w:del w:id="589" w:author="Michael Fienen" w:date="2011-11-07T10:58:00Z"/>
          <w:rStyle w:val="MultipartFigCap"/>
          <w:rFonts w:ascii="Courier New" w:hAnsi="Courier New" w:cs="Courier New"/>
          <w:i w:val="0"/>
        </w:rPr>
      </w:pPr>
      <w:del w:id="590" w:author="Michael Fienen" w:date="2011-11-07T10:58:00Z">
        <w:r w:rsidRPr="00651F3B" w:rsidDel="00732C82">
          <w:rPr>
            <w:rStyle w:val="MultipartFigCap"/>
            <w:rFonts w:ascii="Courier New" w:hAnsi="Courier New" w:cs="Courier New"/>
            <w:i w:val="0"/>
          </w:rPr>
          <w:delText>2 1 21 21 1</w:delText>
        </w:r>
      </w:del>
    </w:p>
    <w:p w14:paraId="743082AC" w14:textId="77777777" w:rsidR="00651F3B" w:rsidDel="00732C82" w:rsidRDefault="00651F3B" w:rsidP="00651F3B">
      <w:pPr>
        <w:pStyle w:val="Quotation"/>
        <w:spacing w:line="240" w:lineRule="auto"/>
        <w:rPr>
          <w:del w:id="591" w:author="Michael Fienen" w:date="2011-11-07T10:58:00Z"/>
          <w:rStyle w:val="MultipartFigCap"/>
          <w:rFonts w:ascii="Courier New" w:hAnsi="Courier New" w:cs="Courier New"/>
          <w:i w:val="0"/>
        </w:rPr>
      </w:pPr>
      <w:del w:id="592" w:author="Michael Fienen" w:date="2011-11-07T10:58:00Z">
        <w:r w:rsidRPr="00651F3B" w:rsidDel="00732C82">
          <w:rPr>
            <w:rStyle w:val="MultipartFigCap"/>
            <w:rFonts w:ascii="Courier New" w:hAnsi="Courier New" w:cs="Courier New"/>
            <w:i w:val="0"/>
          </w:rPr>
          <w:delText>END Q_compression_cv</w:delText>
        </w:r>
      </w:del>
    </w:p>
    <w:p w14:paraId="0411FC45" w14:textId="77777777" w:rsidR="00B9636A" w:rsidRDefault="00B9636A" w:rsidP="00B9636A">
      <w:pPr>
        <w:pStyle w:val="Quotation"/>
        <w:spacing w:line="240" w:lineRule="auto"/>
        <w:ind w:left="0"/>
        <w:rPr>
          <w:rStyle w:val="MultipartFigCap"/>
          <w:rFonts w:ascii="Courier New" w:hAnsi="Courier New" w:cs="Courier New"/>
          <w:i w:val="0"/>
        </w:rPr>
      </w:pPr>
    </w:p>
    <w:p w14:paraId="4107993D" w14:textId="77777777" w:rsidR="00B9636A" w:rsidRPr="008B083E" w:rsidRDefault="00B9636A" w:rsidP="00B9636A">
      <w:pPr>
        <w:pStyle w:val="Heading3"/>
      </w:pPr>
      <w:bookmarkStart w:id="593" w:name="_Toc305418532"/>
      <w:r w:rsidRPr="008B083E">
        <w:t>Files</w:t>
      </w:r>
      <w:bookmarkEnd w:id="593"/>
    </w:p>
    <w:p w14:paraId="5B8E9F83" w14:textId="77777777" w:rsidR="00B9636A" w:rsidRDefault="00B9636A" w:rsidP="00B9636A">
      <w:pPr>
        <w:pStyle w:val="BodyText"/>
      </w:pPr>
      <w:r>
        <w:t xml:space="preserve">A user may want to shorten the length of the main input file by redirecting certain input to external text files. This can be done by signaling an input block with the word </w:t>
      </w:r>
      <w:r w:rsidRPr="00B9636A">
        <w:rPr>
          <w:rFonts w:ascii="Courier New" w:hAnsi="Courier New" w:cs="Courier New"/>
          <w:b/>
        </w:rPr>
        <w:t>FILES</w:t>
      </w:r>
      <w:r>
        <w:t xml:space="preserve">, to read a file containing the entire set of information for the block. </w:t>
      </w:r>
      <w:del w:id="594" w:author="Michael Fienen" w:date="2011-11-07T11:01:00Z">
        <w:r w:rsidDel="00732C82">
          <w:delText xml:space="preserve">Regardless of whether the external text file contains a </w:delText>
        </w:r>
        <w:r w:rsidRPr="00B9636A" w:rsidDel="00732C82">
          <w:rPr>
            <w:rFonts w:ascii="Courier New" w:hAnsi="Courier New" w:cs="Courier New"/>
            <w:b/>
          </w:rPr>
          <w:delText>KEYWORDS</w:delText>
        </w:r>
        <w:r w:rsidDel="00732C82">
          <w:rPr>
            <w:rFonts w:ascii="Courier New" w:hAnsi="Courier New" w:cs="Courier New"/>
            <w:b/>
          </w:rPr>
          <w:delText xml:space="preserve"> </w:delText>
        </w:r>
        <w:r w:rsidDel="00732C82">
          <w:delText xml:space="preserve">or </w:delText>
        </w:r>
        <w:r w:rsidRPr="00B9636A" w:rsidDel="00732C82">
          <w:rPr>
            <w:rFonts w:ascii="Courier New" w:hAnsi="Courier New" w:cs="Courier New"/>
            <w:b/>
          </w:rPr>
          <w:delText>TABLE</w:delText>
        </w:r>
        <w:r w:rsidDel="00732C82">
          <w:delText xml:space="preserve"> block, a block definition must be in place directing the program to the external file</w:delText>
        </w:r>
      </w:del>
      <w:ins w:id="595" w:author="Michael Fienen" w:date="2011-11-07T11:01:00Z">
        <w:r w:rsidR="00732C82">
          <w:t>Only TABLE blocks may be redirected to external files, so the block type is always assumed to be a TABLE block.</w:t>
        </w:r>
      </w:ins>
      <w:del w:id="596" w:author="Michael Fienen" w:date="2011-11-07T11:01:00Z">
        <w:r w:rsidDel="00732C82">
          <w:delText>.</w:delText>
        </w:r>
      </w:del>
      <w:r>
        <w:t xml:space="preserve"> For example:</w:t>
      </w:r>
    </w:p>
    <w:p w14:paraId="098A4314" w14:textId="77777777"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BEGIN </w:t>
      </w:r>
      <w:del w:id="597" w:author="Michael Fienen" w:date="2011-11-07T10:59:00Z">
        <w:r w:rsidRPr="00B9636A" w:rsidDel="00732C82">
          <w:rPr>
            <w:rStyle w:val="MultipartFigCap"/>
            <w:rFonts w:ascii="Courier New" w:hAnsi="Courier New" w:cs="Courier New"/>
            <w:i w:val="0"/>
          </w:rPr>
          <w:delText>Q_compression</w:delText>
        </w:r>
      </w:del>
      <w:proofErr w:type="spellStart"/>
      <w:ins w:id="598" w:author="Michael Fienen" w:date="2011-11-07T10:59:00Z">
        <w:r w:rsidR="00732C82">
          <w:rPr>
            <w:rStyle w:val="MultipartFigCap"/>
            <w:rFonts w:ascii="Courier New" w:hAnsi="Courier New" w:cs="Courier New"/>
            <w:i w:val="0"/>
          </w:rPr>
          <w:t>parameter_data</w:t>
        </w:r>
      </w:ins>
      <w:proofErr w:type="spellEnd"/>
      <w:del w:id="599" w:author="Michael Fienen" w:date="2011-11-07T10:59:00Z">
        <w:r w:rsidRPr="00B9636A" w:rsidDel="00732C82">
          <w:rPr>
            <w:rStyle w:val="MultipartFigCap"/>
            <w:rFonts w:ascii="Courier New" w:hAnsi="Courier New" w:cs="Courier New"/>
            <w:i w:val="0"/>
          </w:rPr>
          <w:delText>_cv</w:delText>
        </w:r>
      </w:del>
      <w:r w:rsidRPr="00B9636A">
        <w:rPr>
          <w:rStyle w:val="MultipartFigCap"/>
          <w:rFonts w:ascii="Courier New" w:hAnsi="Courier New" w:cs="Courier New"/>
          <w:i w:val="0"/>
        </w:rPr>
        <w:t xml:space="preserve"> FILE</w:t>
      </w:r>
    </w:p>
    <w:p w14:paraId="183C0B9E" w14:textId="77777777" w:rsidR="00B9636A" w:rsidRPr="00B9636A" w:rsidRDefault="00B9636A" w:rsidP="00B9636A">
      <w:pPr>
        <w:pStyle w:val="Quotation"/>
        <w:spacing w:line="240" w:lineRule="auto"/>
        <w:rPr>
          <w:rStyle w:val="MultipartFigCap"/>
          <w:rFonts w:ascii="Courier New" w:hAnsi="Courier New" w:cs="Courier New"/>
          <w:i w:val="0"/>
        </w:rPr>
      </w:pPr>
      <w:del w:id="600" w:author="Michael Fienen" w:date="2011-11-07T10:59:00Z">
        <w:r w:rsidRPr="00B9636A" w:rsidDel="00732C82">
          <w:rPr>
            <w:rStyle w:val="MultipartFigCap"/>
            <w:rFonts w:ascii="Courier New" w:hAnsi="Courier New" w:cs="Courier New"/>
            <w:i w:val="0"/>
          </w:rPr>
          <w:delText>compression.txt</w:delText>
        </w:r>
      </w:del>
      <w:ins w:id="601" w:author="Michael Fienen" w:date="2011-11-07T10:59:00Z">
        <w:r w:rsidR="00732C82">
          <w:rPr>
            <w:rStyle w:val="MultipartFigCap"/>
            <w:rFonts w:ascii="Courier New" w:hAnsi="Courier New" w:cs="Courier New"/>
            <w:i w:val="0"/>
          </w:rPr>
          <w:t>parameters.txt</w:t>
        </w:r>
      </w:ins>
    </w:p>
    <w:p w14:paraId="52966C76" w14:textId="77777777"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del w:id="602" w:author="Michael Fienen" w:date="2011-11-07T11:00:00Z">
        <w:r w:rsidRPr="00B9636A" w:rsidDel="00732C82">
          <w:rPr>
            <w:rStyle w:val="MultipartFigCap"/>
            <w:rFonts w:ascii="Courier New" w:hAnsi="Courier New" w:cs="Courier New"/>
            <w:i w:val="0"/>
          </w:rPr>
          <w:delText>Q_compression_cv</w:delText>
        </w:r>
      </w:del>
      <w:proofErr w:type="spellStart"/>
      <w:ins w:id="603" w:author="Michael Fienen" w:date="2011-11-07T11:00:00Z">
        <w:r w:rsidR="00732C82">
          <w:rPr>
            <w:rStyle w:val="MultipartFigCap"/>
            <w:rFonts w:ascii="Courier New" w:hAnsi="Courier New" w:cs="Courier New"/>
            <w:i w:val="0"/>
          </w:rPr>
          <w:t>parameter_data</w:t>
        </w:r>
      </w:ins>
      <w:proofErr w:type="spellEnd"/>
    </w:p>
    <w:p w14:paraId="6FCBD051" w14:textId="77777777" w:rsidR="00B9636A" w:rsidRPr="00732C82" w:rsidRDefault="001C6AA6" w:rsidP="00B9636A">
      <w:pPr>
        <w:pStyle w:val="Quotation"/>
        <w:spacing w:line="240" w:lineRule="auto"/>
        <w:rPr>
          <w:rStyle w:val="MultipartFigCap"/>
          <w:rFonts w:ascii="Times New Roman" w:hAnsi="Times New Roman"/>
          <w:i w:val="0"/>
          <w:rPrChange w:id="604" w:author="Michael Fienen" w:date="2011-11-07T11:00:00Z">
            <w:rPr>
              <w:rStyle w:val="MultipartFigCap"/>
              <w:rFonts w:ascii="Courier New" w:hAnsi="Courier New" w:cs="Courier New"/>
              <w:bCs/>
              <w:i w:val="0"/>
              <w:sz w:val="26"/>
              <w:szCs w:val="26"/>
            </w:rPr>
          </w:rPrChange>
        </w:rPr>
      </w:pPr>
      <w:r w:rsidRPr="001C6AA6">
        <w:rPr>
          <w:rStyle w:val="MultipartFigCap"/>
          <w:rFonts w:ascii="Times New Roman" w:hAnsi="Times New Roman"/>
          <w:i w:val="0"/>
          <w:rPrChange w:id="605" w:author="Michael Fienen" w:date="2011-11-07T11:00:00Z">
            <w:rPr>
              <w:rStyle w:val="MultipartFigCap"/>
              <w:rFonts w:ascii="Courier New" w:hAnsi="Courier New" w:cs="Courier New"/>
              <w:i w:val="0"/>
            </w:rPr>
          </w:rPrChange>
        </w:rPr>
        <w:t>In this ex</w:t>
      </w:r>
      <w:ins w:id="606" w:author="Michael Fienen" w:date="2011-11-07T10:27:00Z">
        <w:r w:rsidRPr="001C6AA6">
          <w:rPr>
            <w:rStyle w:val="MultipartFigCap"/>
            <w:rFonts w:ascii="Times New Roman" w:hAnsi="Times New Roman"/>
            <w:i w:val="0"/>
            <w:rPrChange w:id="607" w:author="Michael Fienen" w:date="2011-11-07T11:00:00Z">
              <w:rPr>
                <w:rStyle w:val="MultipartFigCap"/>
                <w:rFonts w:ascii="Courier New" w:hAnsi="Courier New" w:cs="Courier New"/>
                <w:i w:val="0"/>
              </w:rPr>
            </w:rPrChange>
          </w:rPr>
          <w:t>a</w:t>
        </w:r>
      </w:ins>
      <w:r w:rsidRPr="001C6AA6">
        <w:rPr>
          <w:rStyle w:val="MultipartFigCap"/>
          <w:rFonts w:ascii="Times New Roman" w:hAnsi="Times New Roman"/>
          <w:i w:val="0"/>
          <w:rPrChange w:id="608" w:author="Michael Fienen" w:date="2011-11-07T11:00:00Z">
            <w:rPr>
              <w:rStyle w:val="MultipartFigCap"/>
              <w:rFonts w:ascii="Courier New" w:hAnsi="Courier New" w:cs="Courier New"/>
              <w:i w:val="0"/>
            </w:rPr>
          </w:rPrChange>
        </w:rPr>
        <w:t xml:space="preserve">mple, the contents of the file </w:t>
      </w:r>
      <w:del w:id="609" w:author="Michael Fienen" w:date="2011-11-07T11:00:00Z">
        <w:r w:rsidRPr="001C6AA6">
          <w:rPr>
            <w:rStyle w:val="MultipartFigCap"/>
            <w:rFonts w:ascii="Times New Roman" w:hAnsi="Times New Roman"/>
            <w:i w:val="0"/>
            <w:rPrChange w:id="610" w:author="Michael Fienen" w:date="2011-11-07T11:00:00Z">
              <w:rPr>
                <w:rStyle w:val="MultipartFigCap"/>
                <w:rFonts w:ascii="Courier New" w:hAnsi="Courier New" w:cs="Courier New"/>
                <w:i w:val="0"/>
              </w:rPr>
            </w:rPrChange>
          </w:rPr>
          <w:delText>compression</w:delText>
        </w:r>
      </w:del>
      <w:ins w:id="611" w:author="Michael Fienen" w:date="2011-11-07T11:00:00Z">
        <w:r w:rsidR="00732C82">
          <w:rPr>
            <w:rStyle w:val="MultipartFigCap"/>
            <w:rFonts w:ascii="Times New Roman" w:hAnsi="Times New Roman"/>
            <w:i w:val="0"/>
          </w:rPr>
          <w:t>parameters</w:t>
        </w:r>
      </w:ins>
      <w:r w:rsidRPr="001C6AA6">
        <w:rPr>
          <w:rStyle w:val="MultipartFigCap"/>
          <w:rFonts w:ascii="Times New Roman" w:hAnsi="Times New Roman"/>
          <w:i w:val="0"/>
          <w:rPrChange w:id="612" w:author="Michael Fienen" w:date="2011-11-07T11:00:00Z">
            <w:rPr>
              <w:rStyle w:val="MultipartFigCap"/>
              <w:rFonts w:ascii="Courier New" w:hAnsi="Courier New" w:cs="Courier New"/>
              <w:i w:val="0"/>
            </w:rPr>
          </w:rPrChange>
        </w:rPr>
        <w:t>.txt would be:</w:t>
      </w:r>
    </w:p>
    <w:p w14:paraId="7903B161" w14:textId="77777777" w:rsidR="009F31DF" w:rsidRDefault="00732C82">
      <w:pPr>
        <w:pStyle w:val="Quotation"/>
        <w:spacing w:line="240" w:lineRule="auto"/>
        <w:rPr>
          <w:ins w:id="613" w:author="Michael Fienen" w:date="2011-11-07T11:00:00Z"/>
          <w:rStyle w:val="MultipartFigCap"/>
          <w:rFonts w:ascii="Courier New" w:hAnsi="Courier New" w:cs="Courier New"/>
          <w:i w:val="0"/>
        </w:rPr>
        <w:pPrChange w:id="614" w:author="Michael Fienen" w:date="2011-11-07T11:00:00Z">
          <w:pPr>
            <w:pStyle w:val="Quotation"/>
          </w:pPr>
        </w:pPrChange>
      </w:pPr>
      <w:proofErr w:type="spellStart"/>
      <w:proofErr w:type="gramStart"/>
      <w:ins w:id="615" w:author="Michael Fienen" w:date="2011-11-07T11:00:00Z">
        <w:r w:rsidRPr="00732C82">
          <w:rPr>
            <w:rStyle w:val="MultipartFigCap"/>
            <w:rFonts w:ascii="Courier New" w:hAnsi="Courier New" w:cs="Courier New"/>
            <w:i w:val="0"/>
          </w:rPr>
          <w:t>nrow</w:t>
        </w:r>
        <w:proofErr w:type="spellEnd"/>
        <w:proofErr w:type="gramEnd"/>
        <w:r w:rsidRPr="00732C82">
          <w:rPr>
            <w:rStyle w:val="MultipartFigCap"/>
            <w:rFonts w:ascii="Courier New" w:hAnsi="Courier New" w:cs="Courier New"/>
            <w:i w:val="0"/>
          </w:rPr>
          <w:t xml:space="preserve">=3 </w:t>
        </w:r>
        <w:proofErr w:type="spellStart"/>
        <w:r w:rsidRPr="00732C82">
          <w:rPr>
            <w:rStyle w:val="MultipartFigCap"/>
            <w:rFonts w:ascii="Courier New" w:hAnsi="Courier New" w:cs="Courier New"/>
            <w:i w:val="0"/>
          </w:rPr>
          <w:t>ncol</w:t>
        </w:r>
        <w:proofErr w:type="spellEnd"/>
        <w:r w:rsidRPr="00732C82">
          <w:rPr>
            <w:rStyle w:val="MultipartFigCap"/>
            <w:rFonts w:ascii="Courier New" w:hAnsi="Courier New" w:cs="Courier New"/>
            <w:i w:val="0"/>
          </w:rPr>
          <w:t xml:space="preserve">=10 </w:t>
        </w:r>
        <w:proofErr w:type="spellStart"/>
        <w:r w:rsidRPr="00732C82">
          <w:rPr>
            <w:rStyle w:val="MultipartFigCap"/>
            <w:rFonts w:ascii="Courier New" w:hAnsi="Courier New" w:cs="Courier New"/>
            <w:i w:val="0"/>
          </w:rPr>
          <w:t>columnlabels</w:t>
        </w:r>
        <w:proofErr w:type="spellEnd"/>
      </w:ins>
    </w:p>
    <w:p w14:paraId="1DB8BD1E" w14:textId="77777777" w:rsidR="009F31DF" w:rsidRDefault="00732C82">
      <w:pPr>
        <w:pStyle w:val="Quotation"/>
        <w:spacing w:line="240" w:lineRule="auto"/>
        <w:rPr>
          <w:ins w:id="616" w:author="Michael Fienen" w:date="2011-11-07T11:00:00Z"/>
          <w:rStyle w:val="MultipartFigCap"/>
          <w:rFonts w:ascii="Courier New" w:hAnsi="Courier New" w:cs="Courier New"/>
          <w:i w:val="0"/>
        </w:rPr>
        <w:pPrChange w:id="617" w:author="Michael Fienen" w:date="2011-11-07T11:00:00Z">
          <w:pPr>
            <w:pStyle w:val="Quotation"/>
          </w:pPr>
        </w:pPrChange>
      </w:pPr>
      <w:ins w:id="618" w:author="Michael Fienen" w:date="2011-11-07T11:00:00Z">
        <w:r w:rsidRPr="00732C82">
          <w:rPr>
            <w:rStyle w:val="MultipartFigCap"/>
            <w:rFonts w:ascii="Courier New" w:hAnsi="Courier New" w:cs="Courier New"/>
            <w:i w:val="0"/>
          </w:rPr>
          <w:t>PARNME PARTRANS PARCHGLIM PARVAL1 PARLBND PARUBND PARGP SCALE OFFSET DERCOM</w:t>
        </w:r>
      </w:ins>
    </w:p>
    <w:p w14:paraId="533BEA82" w14:textId="77777777" w:rsidR="009F31DF" w:rsidRDefault="00732C82">
      <w:pPr>
        <w:pStyle w:val="Quotation"/>
        <w:spacing w:line="240" w:lineRule="auto"/>
        <w:rPr>
          <w:ins w:id="619" w:author="Michael Fienen" w:date="2011-11-07T11:00:00Z"/>
          <w:rStyle w:val="MultipartFigCap"/>
          <w:rFonts w:ascii="Courier New" w:hAnsi="Courier New" w:cs="Courier New"/>
          <w:i w:val="0"/>
        </w:rPr>
        <w:pPrChange w:id="620" w:author="Michael Fienen" w:date="2011-11-07T11:00:00Z">
          <w:pPr>
            <w:pStyle w:val="Quotation"/>
          </w:pPr>
        </w:pPrChange>
      </w:pPr>
      <w:ins w:id="621"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par1</w:t>
        </w:r>
        <w:proofErr w:type="gramEnd"/>
        <w:r w:rsidRPr="00732C82">
          <w:rPr>
            <w:rStyle w:val="MultipartFigCap"/>
            <w:rFonts w:ascii="Courier New" w:hAnsi="Courier New" w:cs="Courier New"/>
            <w:i w:val="0"/>
          </w:rPr>
          <w:t xml:space="preserve"> log relative 3.09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ins>
    </w:p>
    <w:p w14:paraId="3CA0696C" w14:textId="77777777" w:rsidR="009F31DF" w:rsidRDefault="00732C82">
      <w:pPr>
        <w:pStyle w:val="Quotation"/>
        <w:spacing w:line="240" w:lineRule="auto"/>
        <w:rPr>
          <w:ins w:id="622" w:author="Michael Fienen" w:date="2011-11-07T11:00:00Z"/>
          <w:rStyle w:val="MultipartFigCap"/>
          <w:rFonts w:ascii="Courier New" w:hAnsi="Courier New" w:cs="Courier New"/>
          <w:i w:val="0"/>
        </w:rPr>
        <w:pPrChange w:id="623" w:author="Michael Fienen" w:date="2011-11-07T11:00:00Z">
          <w:pPr>
            <w:pStyle w:val="Quotation"/>
          </w:pPr>
        </w:pPrChange>
      </w:pPr>
      <w:ins w:id="624"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par2</w:t>
        </w:r>
        <w:proofErr w:type="gramEnd"/>
        <w:r w:rsidRPr="00732C82">
          <w:rPr>
            <w:rStyle w:val="MultipartFigCap"/>
            <w:rFonts w:ascii="Courier New" w:hAnsi="Courier New" w:cs="Courier New"/>
            <w:i w:val="0"/>
          </w:rPr>
          <w:t xml:space="preserve"> tied relative 34.09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ins>
    </w:p>
    <w:p w14:paraId="70F93929" w14:textId="77777777" w:rsidR="00732C82" w:rsidRDefault="00732C82" w:rsidP="00732C82">
      <w:pPr>
        <w:pStyle w:val="Quotation"/>
        <w:spacing w:line="240" w:lineRule="auto"/>
        <w:rPr>
          <w:ins w:id="625" w:author="Michael Fienen" w:date="2011-11-07T11:00:00Z"/>
          <w:rStyle w:val="MultipartFigCap"/>
          <w:rFonts w:ascii="Courier New" w:hAnsi="Courier New" w:cs="Courier New"/>
          <w:i w:val="0"/>
        </w:rPr>
      </w:pPr>
      <w:ins w:id="626" w:author="Michael Fienen" w:date="2011-11-07T11:00:00Z">
        <w:r w:rsidRPr="00732C82">
          <w:rPr>
            <w:rStyle w:val="MultipartFigCap"/>
            <w:rFonts w:ascii="Courier New" w:hAnsi="Courier New" w:cs="Courier New"/>
            <w:i w:val="0"/>
          </w:rPr>
          <w:lastRenderedPageBreak/>
          <w:tab/>
        </w:r>
        <w:proofErr w:type="gramStart"/>
        <w:r w:rsidRPr="00732C82">
          <w:rPr>
            <w:rStyle w:val="MultipartFigCap"/>
            <w:rFonts w:ascii="Courier New" w:hAnsi="Courier New" w:cs="Courier New"/>
            <w:i w:val="0"/>
          </w:rPr>
          <w:t>par3</w:t>
        </w:r>
        <w:proofErr w:type="gramEnd"/>
        <w:r w:rsidRPr="00732C82">
          <w:rPr>
            <w:rStyle w:val="MultipartFigCap"/>
            <w:rFonts w:ascii="Courier New" w:hAnsi="Courier New" w:cs="Courier New"/>
            <w:i w:val="0"/>
          </w:rPr>
          <w:t xml:space="preserve"> tied relative 4.09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r w:rsidRPr="00732C82" w:rsidDel="00732C82">
          <w:rPr>
            <w:rStyle w:val="MultipartFigCap"/>
            <w:rFonts w:ascii="Courier New" w:hAnsi="Courier New" w:cs="Courier New"/>
            <w:i w:val="0"/>
          </w:rPr>
          <w:t xml:space="preserve"> </w:t>
        </w:r>
      </w:ins>
    </w:p>
    <w:p w14:paraId="2412CD70" w14:textId="77777777" w:rsidR="00B9636A" w:rsidRPr="00B9636A" w:rsidDel="00732C82" w:rsidRDefault="00B9636A" w:rsidP="00732C82">
      <w:pPr>
        <w:pStyle w:val="Quotation"/>
        <w:spacing w:line="240" w:lineRule="auto"/>
        <w:rPr>
          <w:del w:id="627" w:author="Michael Fienen" w:date="2011-11-07T11:00:00Z"/>
          <w:rStyle w:val="MultipartFigCap"/>
          <w:rFonts w:ascii="Courier New" w:hAnsi="Courier New" w:cs="Courier New"/>
          <w:i w:val="0"/>
        </w:rPr>
      </w:pPr>
      <w:del w:id="628" w:author="Michael Fienen" w:date="2011-11-07T11:00:00Z">
        <w:r w:rsidRPr="00B9636A" w:rsidDel="00732C82">
          <w:rPr>
            <w:rStyle w:val="MultipartFigCap"/>
            <w:rFonts w:ascii="Courier New" w:hAnsi="Courier New" w:cs="Courier New"/>
            <w:i w:val="0"/>
          </w:rPr>
          <w:delText>BEGIN Q_compression_cv TABLE</w:delText>
        </w:r>
      </w:del>
    </w:p>
    <w:p w14:paraId="005FF8C4" w14:textId="77777777" w:rsidR="00B9636A" w:rsidRPr="00B9636A" w:rsidDel="00732C82" w:rsidRDefault="00B9636A" w:rsidP="00B9636A">
      <w:pPr>
        <w:pStyle w:val="Quotation"/>
        <w:spacing w:line="240" w:lineRule="auto"/>
        <w:rPr>
          <w:del w:id="629" w:author="Michael Fienen" w:date="2011-11-07T11:00:00Z"/>
          <w:rStyle w:val="MultipartFigCap"/>
          <w:rFonts w:ascii="Courier New" w:hAnsi="Courier New" w:cs="Courier New"/>
          <w:i w:val="0"/>
        </w:rPr>
      </w:pPr>
      <w:del w:id="630" w:author="Michael Fienen" w:date="2011-11-07T11:00:00Z">
        <w:r w:rsidRPr="00B9636A" w:rsidDel="00732C82">
          <w:rPr>
            <w:rStyle w:val="MultipartFigCap"/>
            <w:rFonts w:ascii="Courier New" w:hAnsi="Courier New" w:cs="Courier New"/>
            <w:i w:val="0"/>
          </w:rPr>
          <w:delText>nrow=2 ncol=5 columnlabels</w:delText>
        </w:r>
      </w:del>
    </w:p>
    <w:p w14:paraId="7CD717B8" w14:textId="77777777" w:rsidR="00B9636A" w:rsidRPr="00B9636A" w:rsidDel="00732C82" w:rsidRDefault="00B9636A" w:rsidP="00B9636A">
      <w:pPr>
        <w:pStyle w:val="Quotation"/>
        <w:spacing w:line="240" w:lineRule="auto"/>
        <w:rPr>
          <w:del w:id="631" w:author="Michael Fienen" w:date="2011-11-07T11:00:00Z"/>
          <w:rStyle w:val="MultipartFigCap"/>
          <w:rFonts w:ascii="Courier New" w:hAnsi="Courier New" w:cs="Courier New"/>
          <w:i w:val="0"/>
        </w:rPr>
      </w:pPr>
      <w:del w:id="632" w:author="Michael Fienen" w:date="2011-11-07T11:00:00Z">
        <w:r w:rsidRPr="00B9636A" w:rsidDel="00732C82">
          <w:rPr>
            <w:rStyle w:val="MultipartFigCap"/>
            <w:rFonts w:ascii="Courier New" w:hAnsi="Courier New" w:cs="Courier New"/>
            <w:i w:val="0"/>
          </w:rPr>
          <w:delText>BetaAssoc Toep_flag Nrow Ncol Nlay</w:delText>
        </w:r>
      </w:del>
    </w:p>
    <w:p w14:paraId="62B5E79A" w14:textId="77777777" w:rsidR="00B9636A" w:rsidRPr="00B9636A" w:rsidDel="00732C82" w:rsidRDefault="00B9636A" w:rsidP="00B9636A">
      <w:pPr>
        <w:pStyle w:val="Quotation"/>
        <w:spacing w:line="240" w:lineRule="auto"/>
        <w:rPr>
          <w:del w:id="633" w:author="Michael Fienen" w:date="2011-11-07T11:00:00Z"/>
          <w:rStyle w:val="MultipartFigCap"/>
          <w:rFonts w:ascii="Courier New" w:hAnsi="Courier New" w:cs="Courier New"/>
          <w:i w:val="0"/>
        </w:rPr>
      </w:pPr>
      <w:del w:id="634" w:author="Michael Fienen" w:date="2011-11-07T11:00:00Z">
        <w:r w:rsidRPr="00B9636A" w:rsidDel="00732C82">
          <w:rPr>
            <w:rStyle w:val="MultipartFigCap"/>
            <w:rFonts w:ascii="Courier New" w:hAnsi="Courier New" w:cs="Courier New"/>
            <w:i w:val="0"/>
          </w:rPr>
          <w:delText>1 0 21 21 1</w:delText>
        </w:r>
      </w:del>
    </w:p>
    <w:p w14:paraId="7782ED9D" w14:textId="77777777" w:rsidR="00B9636A" w:rsidRPr="00B9636A" w:rsidDel="00732C82" w:rsidRDefault="00B9636A" w:rsidP="00B9636A">
      <w:pPr>
        <w:pStyle w:val="Quotation"/>
        <w:spacing w:line="240" w:lineRule="auto"/>
        <w:rPr>
          <w:del w:id="635" w:author="Michael Fienen" w:date="2011-11-07T11:00:00Z"/>
          <w:rStyle w:val="MultipartFigCap"/>
          <w:rFonts w:ascii="Courier New" w:hAnsi="Courier New" w:cs="Courier New"/>
          <w:i w:val="0"/>
        </w:rPr>
      </w:pPr>
      <w:del w:id="636" w:author="Michael Fienen" w:date="2011-11-07T11:00:00Z">
        <w:r w:rsidRPr="00B9636A" w:rsidDel="00732C82">
          <w:rPr>
            <w:rStyle w:val="MultipartFigCap"/>
            <w:rFonts w:ascii="Courier New" w:hAnsi="Courier New" w:cs="Courier New"/>
            <w:i w:val="0"/>
          </w:rPr>
          <w:delText>2 1 21 21 1</w:delText>
        </w:r>
      </w:del>
    </w:p>
    <w:p w14:paraId="74E284BC" w14:textId="77777777" w:rsidR="00B9636A" w:rsidRPr="00B9636A" w:rsidDel="00732C82" w:rsidRDefault="00B9636A" w:rsidP="00B9636A">
      <w:pPr>
        <w:pStyle w:val="Quotation"/>
        <w:spacing w:line="240" w:lineRule="auto"/>
        <w:rPr>
          <w:del w:id="637" w:author="Michael Fienen" w:date="2011-11-07T11:00:00Z"/>
          <w:rStyle w:val="MultipartFigCap"/>
          <w:rFonts w:ascii="Courier New" w:hAnsi="Courier New" w:cs="Courier New"/>
          <w:i w:val="0"/>
        </w:rPr>
      </w:pPr>
      <w:del w:id="638" w:author="Michael Fienen" w:date="2011-11-07T11:00:00Z">
        <w:r w:rsidRPr="00B9636A" w:rsidDel="00732C82">
          <w:rPr>
            <w:rStyle w:val="MultipartFigCap"/>
            <w:rFonts w:ascii="Courier New" w:hAnsi="Courier New" w:cs="Courier New"/>
            <w:i w:val="0"/>
          </w:rPr>
          <w:delText>END Q_compression_cv</w:delText>
        </w:r>
      </w:del>
    </w:p>
    <w:p w14:paraId="310B254C" w14:textId="77777777" w:rsidR="00B9636A" w:rsidRDefault="00B9636A" w:rsidP="00DD66F2">
      <w:pPr>
        <w:pStyle w:val="Heading1"/>
      </w:pPr>
      <w:bookmarkStart w:id="639" w:name="_Toc305090627"/>
      <w:bookmarkStart w:id="640" w:name="_Toc305334623"/>
    </w:p>
    <w:p w14:paraId="13A297F9" w14:textId="77777777" w:rsidR="00625C55" w:rsidRDefault="00625C55" w:rsidP="00625C55">
      <w:pPr>
        <w:pStyle w:val="Heading1"/>
      </w:pPr>
      <w:bookmarkStart w:id="641" w:name="_Toc305418533"/>
      <w:r>
        <w:t xml:space="preserve">Using </w:t>
      </w:r>
      <w:proofErr w:type="spellStart"/>
      <w:r>
        <w:t>KeyPEST</w:t>
      </w:r>
      <w:bookmarkEnd w:id="641"/>
      <w:proofErr w:type="spellEnd"/>
    </w:p>
    <w:p w14:paraId="5FACEA3F" w14:textId="77777777" w:rsidR="008B083E" w:rsidRDefault="008B083E" w:rsidP="00625C55">
      <w:pPr>
        <w:pStyle w:val="BodyText"/>
      </w:pPr>
      <w:r w:rsidRPr="008B083E">
        <w:rPr>
          <w:highlight w:val="yellow"/>
        </w:rPr>
        <w:t xml:space="preserve">[FIRST PARAGRAPH STANDALONE EXECUTABLE?  </w:t>
      </w:r>
      <w:proofErr w:type="gramStart"/>
      <w:r w:rsidRPr="008B083E">
        <w:rPr>
          <w:highlight w:val="yellow"/>
        </w:rPr>
        <w:t>OR PYTHON RUNTIME ENVIRONMENT?</w:t>
      </w:r>
      <w:proofErr w:type="gramEnd"/>
      <w:r w:rsidRPr="008B083E">
        <w:rPr>
          <w:highlight w:val="yellow"/>
        </w:rPr>
        <w:t xml:space="preserve">  HOW DO THEY RUN IT?]</w:t>
      </w:r>
    </w:p>
    <w:p w14:paraId="07A354F9" w14:textId="77777777" w:rsidR="00625C55" w:rsidRPr="00625C55" w:rsidRDefault="00625C55" w:rsidP="00625C55">
      <w:pPr>
        <w:pStyle w:val="BodyText"/>
      </w:pPr>
      <w:proofErr w:type="spellStart"/>
      <w:r>
        <w:t>KeyPEST</w:t>
      </w:r>
      <w:proofErr w:type="spellEnd"/>
      <w:r>
        <w:t xml:space="preserve"> reads the keywords and translate the input into associated PEST/PEST++ control file (*.pst) </w:t>
      </w:r>
      <w:proofErr w:type="spellStart"/>
      <w:r>
        <w:t>nonkeyword</w:t>
      </w:r>
      <w:proofErr w:type="spellEnd"/>
      <w:r>
        <w:t xml:space="preserve"> input.  This requires the user to create a batch or script file that runs </w:t>
      </w:r>
      <w:proofErr w:type="spellStart"/>
      <w:r>
        <w:t>KeyPEST</w:t>
      </w:r>
      <w:proofErr w:type="spellEnd"/>
      <w:r>
        <w:t xml:space="preserve"> before calling PEST or PEST++, where the file input to PEST/PEST++ is the output file of </w:t>
      </w:r>
      <w:proofErr w:type="spellStart"/>
      <w:r>
        <w:t>KeyPEST</w:t>
      </w:r>
      <w:proofErr w:type="spellEnd"/>
      <w:r>
        <w:t>.  Alternatively, the user can specify the PEST</w:t>
      </w:r>
      <w:r w:rsidR="008B083E">
        <w:t>++</w:t>
      </w:r>
      <w:r>
        <w:t xml:space="preserve"> socket whereby PEST++ is automatically called </w:t>
      </w:r>
      <w:r w:rsidR="008B083E">
        <w:t xml:space="preserve">within the Python module. </w:t>
      </w:r>
      <w:r w:rsidR="008B083E" w:rsidRPr="008B083E">
        <w:rPr>
          <w:highlight w:val="yellow"/>
        </w:rPr>
        <w:t>[Mike – see GMAN_SOCKET for how Dave</w:t>
      </w:r>
      <w:r w:rsidR="00BC6C2B">
        <w:rPr>
          <w:highlight w:val="yellow"/>
        </w:rPr>
        <w:t xml:space="preserve"> W.</w:t>
      </w:r>
      <w:r w:rsidR="008B083E" w:rsidRPr="008B083E">
        <w:rPr>
          <w:highlight w:val="yellow"/>
        </w:rPr>
        <w:t xml:space="preserve"> interfaced with GENIE]</w:t>
      </w:r>
    </w:p>
    <w:p w14:paraId="1FFF7F05" w14:textId="77777777" w:rsidR="00DD66F2" w:rsidRDefault="00DD66F2" w:rsidP="00DD66F2">
      <w:pPr>
        <w:pStyle w:val="Heading1"/>
      </w:pPr>
      <w:bookmarkStart w:id="642" w:name="_Toc305418534"/>
      <w:r>
        <w:t xml:space="preserve">Limitations of </w:t>
      </w:r>
      <w:r w:rsidR="00D8772F">
        <w:t xml:space="preserve">the </w:t>
      </w:r>
      <w:r>
        <w:t>Current Version</w:t>
      </w:r>
      <w:bookmarkEnd w:id="639"/>
      <w:r>
        <w:t xml:space="preserve"> of </w:t>
      </w:r>
      <w:bookmarkEnd w:id="640"/>
      <w:proofErr w:type="spellStart"/>
      <w:r w:rsidR="00D8772F">
        <w:t>KeyPEST</w:t>
      </w:r>
      <w:bookmarkEnd w:id="642"/>
      <w:proofErr w:type="spellEnd"/>
    </w:p>
    <w:p w14:paraId="27B89CE3" w14:textId="77777777" w:rsidR="00DD66F2" w:rsidRDefault="00D8772F" w:rsidP="00DD66F2">
      <w:pPr>
        <w:pStyle w:val="BodyText"/>
      </w:pPr>
      <w:commentRangeStart w:id="643"/>
      <w:r>
        <w:t xml:space="preserve">In order to retain programming power and flexibility of a higher level language, the runtime environment of Python makes the compilation of a standalone executable code more difficult.  Thus, the user may need to have a working installation of Python in order to robustly access all features of </w:t>
      </w:r>
      <w:proofErr w:type="spellStart"/>
      <w:r>
        <w:t>KeyPEST</w:t>
      </w:r>
      <w:proofErr w:type="spellEnd"/>
      <w:r>
        <w:t>.  Other l</w:t>
      </w:r>
      <w:r w:rsidR="00DD66F2">
        <w:t xml:space="preserve">imitations of </w:t>
      </w:r>
      <w:proofErr w:type="gramStart"/>
      <w:r>
        <w:t xml:space="preserve">the </w:t>
      </w:r>
      <w:r w:rsidR="00DD66F2">
        <w:t xml:space="preserve"> current</w:t>
      </w:r>
      <w:proofErr w:type="gramEnd"/>
      <w:r w:rsidR="00DD66F2">
        <w:t xml:space="preserve"> version of </w:t>
      </w:r>
      <w:proofErr w:type="spellStart"/>
      <w:r>
        <w:t>KeyPEST</w:t>
      </w:r>
      <w:proofErr w:type="spellEnd"/>
      <w:r w:rsidR="00DD66F2">
        <w:t xml:space="preserve"> include:</w:t>
      </w:r>
    </w:p>
    <w:p w14:paraId="70678189" w14:textId="77777777" w:rsidR="00D8772F" w:rsidRPr="00B9636A" w:rsidRDefault="00B9636A" w:rsidP="00D8772F">
      <w:pPr>
        <w:pStyle w:val="ListBullet"/>
        <w:rPr>
          <w:highlight w:val="yellow"/>
        </w:rPr>
      </w:pPr>
      <w:r w:rsidRPr="00B9636A">
        <w:rPr>
          <w:highlight w:val="yellow"/>
        </w:rPr>
        <w:t>[</w:t>
      </w:r>
      <w:r w:rsidR="00D8772F" w:rsidRPr="00B9636A">
        <w:rPr>
          <w:highlight w:val="yellow"/>
        </w:rPr>
        <w:t>MNF</w:t>
      </w:r>
      <w:r w:rsidRPr="00B9636A">
        <w:rPr>
          <w:highlight w:val="yellow"/>
        </w:rPr>
        <w:t xml:space="preserve"> TO ADD]</w:t>
      </w:r>
      <w:commentRangeEnd w:id="643"/>
      <w:r w:rsidR="00E33585">
        <w:rPr>
          <w:rStyle w:val="CommentReference"/>
        </w:rPr>
        <w:commentReference w:id="643"/>
      </w:r>
    </w:p>
    <w:p w14:paraId="4DE15323" w14:textId="77777777" w:rsidR="00DD66F2" w:rsidRDefault="00DD66F2" w:rsidP="00DD66F2">
      <w:pPr>
        <w:pStyle w:val="Heading1"/>
      </w:pPr>
      <w:bookmarkStart w:id="644" w:name="_Toc305090628"/>
      <w:bookmarkStart w:id="645" w:name="_Toc305334624"/>
      <w:bookmarkStart w:id="646" w:name="_Toc305418535"/>
      <w:r>
        <w:t>Summary</w:t>
      </w:r>
      <w:bookmarkEnd w:id="644"/>
      <w:bookmarkEnd w:id="645"/>
      <w:bookmarkEnd w:id="646"/>
    </w:p>
    <w:p w14:paraId="583F54FB" w14:textId="77777777" w:rsidR="00785157" w:rsidRDefault="00D8772F" w:rsidP="00C1705A">
      <w:pPr>
        <w:pStyle w:val="BodyText"/>
      </w:pPr>
      <w:r>
        <w:t xml:space="preserve">PEST (Doherty 2010a, 2010b) is a sophisticated parameter estimation software suite that has been developed over more than 20 years.  As a result, the PEST input is relatively complex and includes many inputs that are not commonly varied during </w:t>
      </w:r>
      <w:r w:rsidR="00785157">
        <w:t>today’s</w:t>
      </w:r>
      <w:r>
        <w:t xml:space="preserve"> parameter estimation activities. This, in turn, has made for an </w:t>
      </w:r>
      <w:proofErr w:type="spellStart"/>
      <w:r>
        <w:t>unnessarily</w:t>
      </w:r>
      <w:proofErr w:type="spellEnd"/>
      <w:r>
        <w:t xml:space="preserve"> high learning curve for new PEST users.  </w:t>
      </w:r>
      <w:r w:rsidR="00C1705A">
        <w:t xml:space="preserve">PEST++ was </w:t>
      </w:r>
      <w:r w:rsidR="00C1705A">
        <w:lastRenderedPageBreak/>
        <w:t xml:space="preserve">developed </w:t>
      </w:r>
      <w:r w:rsidR="00785157">
        <w:t xml:space="preserve">by Welter and others (2011) </w:t>
      </w:r>
      <w:r w:rsidR="00C1705A">
        <w:t xml:space="preserve">to </w:t>
      </w:r>
      <w:r w:rsidR="00785157">
        <w:t>simplify</w:t>
      </w:r>
      <w:r>
        <w:t xml:space="preserve"> required input</w:t>
      </w:r>
      <w:r w:rsidR="00785157">
        <w:t xml:space="preserve"> for</w:t>
      </w:r>
      <w:r>
        <w:t xml:space="preserve"> the most used capabilities of PEST, along with some </w:t>
      </w:r>
      <w:proofErr w:type="spellStart"/>
      <w:r>
        <w:t>enhancments</w:t>
      </w:r>
      <w:proofErr w:type="spellEnd"/>
      <w:r>
        <w:t xml:space="preserve"> too cumbersome to include in the original PEST. </w:t>
      </w:r>
      <w:r w:rsidR="00785157">
        <w:t>H</w:t>
      </w:r>
      <w:r>
        <w:t xml:space="preserve">owever, PEST++ </w:t>
      </w:r>
      <w:r w:rsidR="00785157">
        <w:t xml:space="preserve">is currently structured to use </w:t>
      </w:r>
      <w:r>
        <w:t>the same control file (*.pst)</w:t>
      </w:r>
      <w:r w:rsidR="00785157">
        <w:t xml:space="preserve"> as PEST</w:t>
      </w:r>
      <w:r>
        <w:t xml:space="preserve">. </w:t>
      </w:r>
      <w:r w:rsidR="00785157">
        <w:t xml:space="preserve">Thus, </w:t>
      </w:r>
      <w:r>
        <w:t xml:space="preserve">PEST++ currently requires all the complex minimum input of PEST, as well as additional input specific for PEST++.  </w:t>
      </w:r>
    </w:p>
    <w:p w14:paraId="10AC1746" w14:textId="77777777" w:rsidR="00DD66F2" w:rsidRPr="00675356" w:rsidRDefault="00785157" w:rsidP="00C1705A">
      <w:pPr>
        <w:pStyle w:val="BodyText"/>
      </w:pPr>
      <w:r>
        <w:t xml:space="preserve">These overarching concerns are addressed with the code </w:t>
      </w:r>
      <w:proofErr w:type="spellStart"/>
      <w:r>
        <w:t>KeyPEST</w:t>
      </w:r>
      <w:proofErr w:type="spellEnd"/>
      <w:r>
        <w:t xml:space="preserve">, a keyword input reader for PEST and PEST++.  </w:t>
      </w:r>
      <w:proofErr w:type="spellStart"/>
      <w:r>
        <w:t>KeyPEST</w:t>
      </w:r>
      <w:proofErr w:type="spellEnd"/>
      <w:r>
        <w:t xml:space="preserve"> is a</w:t>
      </w:r>
      <w:r w:rsidR="00651F3B">
        <w:t>n object-oriented</w:t>
      </w:r>
      <w:r>
        <w:t xml:space="preserve">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w:t>
      </w:r>
      <w:r w:rsidR="00B9636A">
        <w:t xml:space="preserve">This makes PEST++ more accessible to new users.  </w:t>
      </w:r>
      <w:r>
        <w:t>The required number of keywords needed to initiate a PEST++ run is kept to a minimum by using a use-a-</w:t>
      </w:r>
      <w:r w:rsidR="00D8772F">
        <w:t>reasonable-default-value-unless-overridden-by-the-user</w:t>
      </w:r>
      <w:r>
        <w:t xml:space="preserve"> concept.  Default values can be overridden by including the optional keywords</w:t>
      </w:r>
      <w:r w:rsidR="00651F3B">
        <w:t xml:space="preserve"> with new user-specified values</w:t>
      </w:r>
      <w:r>
        <w:t xml:space="preserve">.  </w:t>
      </w:r>
      <w:r w:rsidR="00B9636A">
        <w:t xml:space="preserve">The code described here can translate the complete set of PEST++ functionality and a majority of PEST functionality.  The code design is intended to be extensible, however, to facilitate </w:t>
      </w:r>
      <w:proofErr w:type="spellStart"/>
      <w:r w:rsidR="00B9636A">
        <w:t>aumgentation</w:t>
      </w:r>
      <w:proofErr w:type="spellEnd"/>
      <w:r w:rsidR="00B9636A">
        <w:t xml:space="preserve"> as PEST and PEST++ continue to be advanced in the future.  </w:t>
      </w:r>
    </w:p>
    <w:p w14:paraId="35059619" w14:textId="77777777" w:rsidR="00DD66F2" w:rsidRDefault="00DD66F2" w:rsidP="00DD66F2">
      <w:pPr>
        <w:pStyle w:val="Heading1"/>
      </w:pPr>
      <w:bookmarkStart w:id="647" w:name="_Toc305090629"/>
      <w:bookmarkStart w:id="648" w:name="_Toc305334625"/>
      <w:bookmarkStart w:id="649" w:name="_Toc305418536"/>
      <w:r>
        <w:t>References</w:t>
      </w:r>
      <w:bookmarkEnd w:id="647"/>
      <w:bookmarkEnd w:id="648"/>
      <w:bookmarkEnd w:id="649"/>
    </w:p>
    <w:p w14:paraId="325C035E" w14:textId="77777777" w:rsidR="009F31DF" w:rsidRDefault="001B4724">
      <w:pPr>
        <w:autoSpaceDE w:val="0"/>
        <w:autoSpaceDN w:val="0"/>
        <w:adjustRightInd w:val="0"/>
        <w:spacing w:line="480" w:lineRule="auto"/>
        <w:ind w:left="720" w:hanging="720"/>
        <w:rPr>
          <w:ins w:id="650" w:author="Michael Fienen" w:date="2011-11-07T10:26:00Z"/>
          <w:sz w:val="24"/>
          <w:szCs w:val="24"/>
        </w:rPr>
        <w:pPrChange w:id="651" w:author="Michael Fienen" w:date="2011-11-07T10:26:00Z">
          <w:pPr>
            <w:autoSpaceDE w:val="0"/>
            <w:autoSpaceDN w:val="0"/>
            <w:adjustRightInd w:val="0"/>
            <w:ind w:left="720"/>
          </w:pPr>
        </w:pPrChange>
      </w:pPr>
      <w:ins w:id="652" w:author="Michael Fienen" w:date="2011-11-07T10:26:00Z">
        <w:r>
          <w:rPr>
            <w:sz w:val="24"/>
            <w:szCs w:val="24"/>
          </w:rPr>
          <w:t xml:space="preserve">Banta, E., E. </w:t>
        </w:r>
        <w:proofErr w:type="spellStart"/>
        <w:r>
          <w:rPr>
            <w:sz w:val="24"/>
            <w:szCs w:val="24"/>
          </w:rPr>
          <w:t>Poeter</w:t>
        </w:r>
        <w:proofErr w:type="spellEnd"/>
        <w:r>
          <w:rPr>
            <w:sz w:val="24"/>
            <w:szCs w:val="24"/>
          </w:rPr>
          <w:t>, J. Doherty, and M. Hill (2006), JUPITER: Joint Universal Parameter</w:t>
        </w:r>
      </w:ins>
    </w:p>
    <w:p w14:paraId="0EF9EF2A" w14:textId="77777777" w:rsidR="009F31DF" w:rsidRDefault="001B4724">
      <w:pPr>
        <w:autoSpaceDE w:val="0"/>
        <w:autoSpaceDN w:val="0"/>
        <w:adjustRightInd w:val="0"/>
        <w:spacing w:line="480" w:lineRule="auto"/>
        <w:ind w:left="720"/>
        <w:rPr>
          <w:ins w:id="653" w:author="Michael Fienen" w:date="2011-11-07T10:26:00Z"/>
          <w:sz w:val="24"/>
          <w:szCs w:val="24"/>
        </w:rPr>
        <w:pPrChange w:id="654" w:author="Michael Fienen" w:date="2011-11-07T10:26:00Z">
          <w:pPr>
            <w:autoSpaceDE w:val="0"/>
            <w:autoSpaceDN w:val="0"/>
            <w:adjustRightInd w:val="0"/>
            <w:ind w:left="720"/>
          </w:pPr>
        </w:pPrChange>
      </w:pPr>
      <w:proofErr w:type="spellStart"/>
      <w:ins w:id="655" w:author="Michael Fienen" w:date="2011-11-07T10:26:00Z">
        <w:r>
          <w:rPr>
            <w:sz w:val="24"/>
            <w:szCs w:val="24"/>
          </w:rPr>
          <w:t>IdenTification</w:t>
        </w:r>
        <w:proofErr w:type="spellEnd"/>
        <w:r>
          <w:rPr>
            <w:sz w:val="24"/>
            <w:szCs w:val="24"/>
          </w:rPr>
          <w:t xml:space="preserve"> and Evaluation of Reliability– An application programming</w:t>
        </w:r>
      </w:ins>
    </w:p>
    <w:p w14:paraId="2558D2B6" w14:textId="77777777" w:rsidR="009F31DF" w:rsidRDefault="001B4724">
      <w:pPr>
        <w:autoSpaceDE w:val="0"/>
        <w:autoSpaceDN w:val="0"/>
        <w:adjustRightInd w:val="0"/>
        <w:spacing w:line="480" w:lineRule="auto"/>
        <w:ind w:left="720"/>
        <w:rPr>
          <w:ins w:id="656" w:author="Michael Fienen" w:date="2011-11-07T10:26:00Z"/>
          <w:sz w:val="24"/>
          <w:szCs w:val="24"/>
        </w:rPr>
        <w:pPrChange w:id="657" w:author="Michael Fienen" w:date="2011-11-07T10:26:00Z">
          <w:pPr>
            <w:autoSpaceDE w:val="0"/>
            <w:autoSpaceDN w:val="0"/>
            <w:adjustRightInd w:val="0"/>
            <w:ind w:left="720"/>
          </w:pPr>
        </w:pPrChange>
      </w:pPr>
      <w:proofErr w:type="gramStart"/>
      <w:ins w:id="658" w:author="Michael Fienen" w:date="2011-11-07T10:26:00Z">
        <w:r>
          <w:rPr>
            <w:sz w:val="24"/>
            <w:szCs w:val="24"/>
          </w:rPr>
          <w:t>interface</w:t>
        </w:r>
        <w:proofErr w:type="gramEnd"/>
        <w:r>
          <w:rPr>
            <w:sz w:val="24"/>
            <w:szCs w:val="24"/>
          </w:rPr>
          <w:t xml:space="preserve"> (API) for model analysis, Tech. Rep. U.S. Geological Survey Techniques</w:t>
        </w:r>
      </w:ins>
    </w:p>
    <w:p w14:paraId="5B984949" w14:textId="77777777" w:rsidR="009F31DF" w:rsidRDefault="001B4724">
      <w:pPr>
        <w:autoSpaceDE w:val="0"/>
        <w:autoSpaceDN w:val="0"/>
        <w:adjustRightInd w:val="0"/>
        <w:spacing w:line="480" w:lineRule="auto"/>
        <w:ind w:left="720"/>
        <w:rPr>
          <w:ins w:id="659" w:author="Michael Fienen" w:date="2011-11-07T10:26:00Z"/>
          <w:sz w:val="24"/>
          <w:szCs w:val="24"/>
        </w:rPr>
        <w:pPrChange w:id="660" w:author="Michael Fienen" w:date="2011-11-07T10:26:00Z">
          <w:pPr>
            <w:autoSpaceDE w:val="0"/>
            <w:autoSpaceDN w:val="0"/>
            <w:adjustRightInd w:val="0"/>
            <w:ind w:left="720"/>
          </w:pPr>
        </w:pPrChange>
      </w:pPr>
      <w:proofErr w:type="gramStart"/>
      <w:ins w:id="661" w:author="Michael Fienen" w:date="2011-11-07T10:26:00Z">
        <w:r>
          <w:rPr>
            <w:sz w:val="24"/>
            <w:szCs w:val="24"/>
          </w:rPr>
          <w:t>and</w:t>
        </w:r>
        <w:proofErr w:type="gramEnd"/>
        <w:r>
          <w:rPr>
            <w:sz w:val="24"/>
            <w:szCs w:val="24"/>
          </w:rPr>
          <w:t xml:space="preserve"> Methods Book 6, Section E, Chapter 1, U.S. Geological Survey Techniques and</w:t>
        </w:r>
      </w:ins>
    </w:p>
    <w:p w14:paraId="7C40660F" w14:textId="77777777" w:rsidR="001B4724" w:rsidRDefault="001B4724" w:rsidP="001B4724">
      <w:pPr>
        <w:pStyle w:val="BodyText"/>
        <w:ind w:left="720" w:firstLine="0"/>
        <w:rPr>
          <w:ins w:id="662" w:author="Michael Fienen" w:date="2011-11-07T10:26:00Z"/>
          <w:szCs w:val="24"/>
        </w:rPr>
      </w:pPr>
      <w:ins w:id="663" w:author="Michael Fienen" w:date="2011-11-07T10:26:00Z">
        <w:r>
          <w:rPr>
            <w:szCs w:val="24"/>
          </w:rPr>
          <w:t>Methods Book 6, Section E, Chapter 1.</w:t>
        </w:r>
      </w:ins>
    </w:p>
    <w:p w14:paraId="4D9846E8" w14:textId="77777777" w:rsidR="00DD66F2" w:rsidRDefault="00DD66F2" w:rsidP="001B4724">
      <w:pPr>
        <w:pStyle w:val="BodyText"/>
        <w:ind w:left="720" w:hanging="720"/>
        <w:rPr>
          <w:ins w:id="664" w:author="R" w:date="2012-07-27T14:15:00Z"/>
        </w:rPr>
      </w:pPr>
      <w:r>
        <w:t>Doherty, J. 2010</w:t>
      </w:r>
      <w:ins w:id="665" w:author="R" w:date="2012-07-27T14:16:00Z">
        <w:r w:rsidR="00050B0B">
          <w:t>a</w:t>
        </w:r>
      </w:ins>
      <w:r>
        <w:t xml:space="preserve">.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14:paraId="65E51D0D" w14:textId="77777777" w:rsidR="00050B0B" w:rsidRDefault="00050B0B" w:rsidP="00050B0B">
      <w:pPr>
        <w:pStyle w:val="BodyText"/>
        <w:ind w:left="720" w:hanging="720"/>
        <w:rPr>
          <w:ins w:id="666" w:author="R" w:date="2012-07-27T14:17:00Z"/>
        </w:rPr>
      </w:pPr>
      <w:ins w:id="667" w:author="R" w:date="2012-07-27T14:17:00Z">
        <w:r>
          <w:lastRenderedPageBreak/>
          <w:t xml:space="preserve">Doherty, J. 2010b, PEST, </w:t>
        </w:r>
        <w:r w:rsidR="00EB6568">
          <w:t xml:space="preserve">Addendum to </w:t>
        </w:r>
        <w:r>
          <w:t xml:space="preserve">Model Independent Parameter Estimation. </w:t>
        </w:r>
        <w:proofErr w:type="gramStart"/>
        <w:r>
          <w:t>User Manual (5th ed., with slight additions).</w:t>
        </w:r>
        <w:proofErr w:type="gramEnd"/>
        <w:r>
          <w:t xml:space="preserve"> Brisbane Australia, Watermark Numerical Computing, </w:t>
        </w:r>
        <w:r w:rsidR="00EB6568">
          <w:t xml:space="preserve">variably </w:t>
        </w:r>
        <w:r>
          <w:t>p</w:t>
        </w:r>
        <w:r w:rsidR="00EB6568">
          <w:t>aginated</w:t>
        </w:r>
        <w:r>
          <w:t>.</w:t>
        </w:r>
      </w:ins>
    </w:p>
    <w:p w14:paraId="219875B5" w14:textId="77777777" w:rsidR="00050B0B" w:rsidRDefault="00050B0B" w:rsidP="001B4724">
      <w:pPr>
        <w:pStyle w:val="BodyText"/>
        <w:ind w:left="720" w:hanging="720"/>
        <w:rPr>
          <w:ins w:id="668" w:author="R" w:date="2012-07-27T14:15:00Z"/>
        </w:rPr>
      </w:pPr>
      <w:ins w:id="669" w:author="R" w:date="2012-07-27T14:15:00Z">
        <w:r>
          <w:t xml:space="preserve">Doherty, J.E., Fienen, M.F., and Hunt, R.J., 2010, </w:t>
        </w:r>
      </w:ins>
    </w:p>
    <w:p w14:paraId="70E86F80" w14:textId="77777777" w:rsidR="00050B0B" w:rsidRDefault="00050B0B" w:rsidP="001B4724">
      <w:pPr>
        <w:pStyle w:val="BodyText"/>
        <w:ind w:left="720" w:hanging="720"/>
        <w:rPr>
          <w:ins w:id="670" w:author="R" w:date="2012-07-27T14:15:00Z"/>
        </w:rPr>
      </w:pPr>
      <w:ins w:id="671" w:author="R" w:date="2012-07-27T14:15:00Z">
        <w:r>
          <w:t xml:space="preserve">Doherty, J.E., and Hunt, R.J., 2010, </w:t>
        </w:r>
      </w:ins>
    </w:p>
    <w:p w14:paraId="200A7E08" w14:textId="77777777" w:rsidR="00050B0B" w:rsidRDefault="00050B0B" w:rsidP="001B4724">
      <w:pPr>
        <w:pStyle w:val="BodyText"/>
        <w:ind w:left="720" w:hanging="720"/>
      </w:pPr>
      <w:ins w:id="672" w:author="R" w:date="2012-07-27T14:15:00Z">
        <w:r>
          <w:t xml:space="preserve">Doherty, J.E., Hunt, R.J., and Tonkin, M.J., 2010, </w:t>
        </w:r>
      </w:ins>
    </w:p>
    <w:p w14:paraId="4D91CE8C" w14:textId="77777777" w:rsidR="00DD66F2" w:rsidRDefault="00DD66F2" w:rsidP="00DD66F2">
      <w:pPr>
        <w:pStyle w:val="BodyText"/>
        <w:ind w:left="720" w:hanging="720"/>
      </w:pPr>
      <w:proofErr w:type="spellStart"/>
      <w:r>
        <w:t>Dongarra</w:t>
      </w:r>
      <w:proofErr w:type="spellEnd"/>
      <w:r>
        <w:t xml:space="preserve">, J. (2011), Performance of Various Computers Using Standard Linear Equations Software. University of Tennessee, Knoxville, Tennessee, Computer Science Technical Report Number CS-89-85, </w:t>
      </w:r>
      <w:proofErr w:type="gramStart"/>
      <w:r>
        <w:t>url</w:t>
      </w:r>
      <w:proofErr w:type="gramEnd"/>
      <w:r>
        <w:t xml:space="preserve">: </w:t>
      </w:r>
      <w:hyperlink r:id="rId16" w:history="1">
        <w:r w:rsidRPr="007C6F12">
          <w:rPr>
            <w:rStyle w:val="Hyperlink"/>
          </w:rPr>
          <w:t>http:</w:t>
        </w:r>
        <w:r>
          <w:rPr>
            <w:rStyle w:val="Hyperlink"/>
          </w:rPr>
          <w:t>\\</w:t>
        </w:r>
        <w:r w:rsidRPr="007C6F12">
          <w:rPr>
            <w:rStyle w:val="Hyperlink"/>
          </w:rPr>
          <w:t>www.netlib.org</w:t>
        </w:r>
        <w:r>
          <w:rPr>
            <w:rStyle w:val="Hyperlink"/>
          </w:rPr>
          <w:t>\</w:t>
        </w:r>
        <w:r w:rsidRPr="007C6F12">
          <w:rPr>
            <w:rStyle w:val="Hyperlink"/>
          </w:rPr>
          <w:t>benchmark</w:t>
        </w:r>
        <w:r>
          <w:rPr>
            <w:rStyle w:val="Hyperlink"/>
          </w:rPr>
          <w:t>\</w:t>
        </w:r>
        <w:r w:rsidRPr="007C6F12">
          <w:rPr>
            <w:rStyle w:val="Hyperlink"/>
          </w:rPr>
          <w:t>performance.ps</w:t>
        </w:r>
      </w:hyperlink>
    </w:p>
    <w:p w14:paraId="6DADC24C" w14:textId="77777777" w:rsidR="00DD66F2" w:rsidRDefault="00DD66F2" w:rsidP="00DD66F2">
      <w:pPr>
        <w:pStyle w:val="BodyText"/>
        <w:ind w:left="720" w:hanging="720"/>
      </w:pPr>
      <w:r w:rsidRPr="00773E13">
        <w:t>Foster, I., 1995. Designing and Building Parallel Programs. Addison-Wesley Pearson Education, ISBN 9780201575941, 430 p</w:t>
      </w:r>
    </w:p>
    <w:p w14:paraId="3E03DDF6" w14:textId="77777777" w:rsidR="00DD66F2" w:rsidRDefault="00DD66F2" w:rsidP="00DD66F2">
      <w:pPr>
        <w:pStyle w:val="BodyText"/>
        <w:ind w:left="720" w:hanging="720"/>
      </w:pPr>
      <w:r>
        <w:t>Harbaugh, A.W., 2005, MODFLOW-2005, the U.S. Geological Survey modular ground-water model -- the Ground-Water Flow Process: U.S. Geological Survey Techniques and Methods 6-A16, variously p.</w:t>
      </w:r>
    </w:p>
    <w:p w14:paraId="3567060D" w14:textId="77777777" w:rsidR="00DD66F2" w:rsidRDefault="00DD66F2" w:rsidP="00DD66F2">
      <w:pPr>
        <w:pStyle w:val="BodyText"/>
        <w:ind w:left="720" w:hanging="720"/>
      </w:pPr>
      <w:r w:rsidRPr="005F37D6">
        <w:t xml:space="preserve">Hunt, R.J., </w:t>
      </w:r>
      <w:proofErr w:type="spellStart"/>
      <w:r w:rsidRPr="005F37D6">
        <w:t>Luchette</w:t>
      </w:r>
      <w:proofErr w:type="spellEnd"/>
      <w:r w:rsidRPr="005F37D6">
        <w:t xml:space="preserve">, J., </w:t>
      </w:r>
      <w:proofErr w:type="spellStart"/>
      <w:r w:rsidRPr="005F37D6">
        <w:t>Schreuder</w:t>
      </w:r>
      <w:proofErr w:type="spellEnd"/>
      <w:r w:rsidRPr="005F37D6">
        <w:t xml:space="preserve">, W.A., </w:t>
      </w:r>
      <w:proofErr w:type="spellStart"/>
      <w:r w:rsidRPr="005F37D6">
        <w:t>Rumbaugh</w:t>
      </w:r>
      <w:proofErr w:type="spellEnd"/>
      <w:r w:rsidRPr="005F37D6">
        <w:t xml:space="preserve">, J.O., Doherty, J., Tonkin, M.J., and </w:t>
      </w:r>
      <w:proofErr w:type="spellStart"/>
      <w:r w:rsidRPr="005F37D6">
        <w:t>Rumbaugh</w:t>
      </w:r>
      <w:proofErr w:type="spellEnd"/>
      <w:r w:rsidRPr="005F37D6">
        <w:t>, D.B., 2010, Using a cloud to replenish parched groundwater modeling efforts: Rapid Communication for Ground Water, doi:10.1111</w:t>
      </w:r>
      <w:r>
        <w:t>\</w:t>
      </w:r>
      <w:r w:rsidRPr="005F37D6">
        <w:t>j.1745-6584.2010.00699.x.</w:t>
      </w:r>
    </w:p>
    <w:p w14:paraId="4C5FF8D7" w14:textId="77777777" w:rsidR="00DD66F2" w:rsidRDefault="00DD66F2" w:rsidP="00DD66F2">
      <w:pPr>
        <w:pStyle w:val="BodyText"/>
        <w:ind w:left="720" w:hanging="720"/>
      </w:pPr>
      <w:r>
        <w:t>MPI Forum. 2009. MPI: A Message-Passing Interface Standard. Version 2.2, September 4th</w:t>
      </w:r>
    </w:p>
    <w:p w14:paraId="18DA1AF6" w14:textId="77777777" w:rsidR="00DD66F2" w:rsidRDefault="00DD66F2" w:rsidP="00DD66F2">
      <w:pPr>
        <w:pStyle w:val="BodyText"/>
      </w:pPr>
      <w:r>
        <w:t>2009. available at: http:\\www.mpi-forum.org (Dec. 2009).</w:t>
      </w:r>
    </w:p>
    <w:p w14:paraId="02491475" w14:textId="77777777" w:rsidR="00DD66F2" w:rsidRDefault="00DD66F2" w:rsidP="00DD66F2">
      <w:pPr>
        <w:pStyle w:val="BodyText"/>
        <w:ind w:left="720" w:hanging="720"/>
      </w:pPr>
      <w:proofErr w:type="spellStart"/>
      <w:r>
        <w:t>Schreuder</w:t>
      </w:r>
      <w:proofErr w:type="spellEnd"/>
      <w:r>
        <w:t xml:space="preserve">, W.A. 2009. Running BeoPEST. </w:t>
      </w:r>
      <w:proofErr w:type="gramStart"/>
      <w:r>
        <w:t>In proceedings of the 1st PEST Conference, Potomac, Maryland, 1-3 November.</w:t>
      </w:r>
      <w:proofErr w:type="gramEnd"/>
    </w:p>
    <w:p w14:paraId="48A26BC0" w14:textId="77777777" w:rsidR="00DD66F2" w:rsidRDefault="00DD66F2" w:rsidP="00DD66F2">
      <w:pPr>
        <w:pStyle w:val="BodyText"/>
        <w:ind w:left="720" w:hanging="720"/>
      </w:pPr>
      <w:proofErr w:type="spellStart"/>
      <w:r>
        <w:t>Schreuder</w:t>
      </w:r>
      <w:proofErr w:type="spellEnd"/>
      <w:r>
        <w:t xml:space="preserve">, W.A., C. Muffels, M. Tonkin, J. Doherty, R.J. Hunt, and D. Welter. 2011. Efficient Use of Parallel Resources Using PEST.  MODFLOW and More 2011, Integrated Hydrologic </w:t>
      </w:r>
      <w:r>
        <w:lastRenderedPageBreak/>
        <w:t>Modeling, International Ground Water Modeling Center, Colorado School of Mines, Golden, Colorado, June 6-8, 2011. Vol. 1. 787-791.</w:t>
      </w:r>
    </w:p>
    <w:p w14:paraId="1A0C74C7" w14:textId="77777777" w:rsidR="00DD66F2" w:rsidRDefault="00DD66F2" w:rsidP="00DD66F2">
      <w:pPr>
        <w:pStyle w:val="BodyText"/>
        <w:ind w:left="720" w:hanging="720"/>
      </w:pPr>
      <w:proofErr w:type="spellStart"/>
      <w:r>
        <w:t>Zheng</w:t>
      </w:r>
      <w:proofErr w:type="spellEnd"/>
      <w:r>
        <w:t xml:space="preserve">, </w:t>
      </w:r>
      <w:proofErr w:type="spellStart"/>
      <w:r>
        <w:t>Chunmiao</w:t>
      </w:r>
      <w:proofErr w:type="spellEnd"/>
      <w:r>
        <w:t>, 2010, MT3DMS v5.3 Supplemental User's Guide, Technical Report to the U.S. Army Engineer Research and Development Center, Department of Geological Sciences, University of Alabama, 51 p.</w:t>
      </w:r>
    </w:p>
    <w:p w14:paraId="6AE8C078" w14:textId="77777777" w:rsidR="00DD66F2" w:rsidDel="00EB6568" w:rsidRDefault="00DD66F2" w:rsidP="00DD66F2">
      <w:pPr>
        <w:pStyle w:val="BodyText"/>
        <w:ind w:left="720" w:hanging="720"/>
        <w:rPr>
          <w:del w:id="673" w:author="R" w:date="2012-07-27T14:18:00Z"/>
        </w:rPr>
      </w:pPr>
      <w:del w:id="674" w:author="R" w:date="2012-07-27T14:18:00Z">
        <w:r w:rsidDel="00EB6568">
          <w:delText>Doherty, J., 2010a, PEST, Model-independent parameter estimation—User manual (5th ed., with slight additions): Brisbane, Australia, Watermark Numerical Computing.</w:delText>
        </w:r>
        <w:r w:rsidRPr="009E2887" w:rsidDel="00EB6568">
          <w:delText xml:space="preserve"> </w:delText>
        </w:r>
        <w:r w:rsidDel="00EB6568">
          <w:delText>Doherty, J. 2010. PEST, Model Independent Parameter Estimation. User Manual (5th ed., with slight additions). Brisbane Australia, Watermark Numerical Computing, 336 p.</w:delText>
        </w:r>
      </w:del>
    </w:p>
    <w:p w14:paraId="7E2CB50D" w14:textId="77777777" w:rsidR="00DD66F2" w:rsidRDefault="00DD66F2" w:rsidP="00DD66F2">
      <w:pPr>
        <w:pStyle w:val="BodyText"/>
        <w:ind w:left="720" w:hanging="720"/>
      </w:pPr>
      <w:r>
        <w:t>Fienen N. Michael, Thomas C. Kunicki, and Daniel E. Kester, 2011, cloudPEST – A Python Module for Cloud-Computing, Deployment of PEST, a Program for Parameter Estimation, USGS, Open-File Report 2011–1062.</w:t>
      </w:r>
    </w:p>
    <w:p w14:paraId="142A9E80" w14:textId="77777777" w:rsidR="00DD66F2" w:rsidRDefault="00DD66F2" w:rsidP="00DD66F2">
      <w:pPr>
        <w:pStyle w:val="BodyText"/>
        <w:ind w:left="720" w:hanging="720"/>
      </w:pPr>
      <w:r>
        <w:t xml:space="preserve">Hunt, R. J., </w:t>
      </w:r>
      <w:proofErr w:type="spellStart"/>
      <w:r>
        <w:t>Luchette</w:t>
      </w:r>
      <w:proofErr w:type="spellEnd"/>
      <w:r>
        <w:t xml:space="preserve">, Joseph, </w:t>
      </w:r>
      <w:proofErr w:type="spellStart"/>
      <w:r>
        <w:t>Schreuder</w:t>
      </w:r>
      <w:proofErr w:type="spellEnd"/>
      <w:r>
        <w:t xml:space="preserve">, W. A., </w:t>
      </w:r>
      <w:proofErr w:type="spellStart"/>
      <w:r>
        <w:t>Rumbaugh</w:t>
      </w:r>
      <w:proofErr w:type="spellEnd"/>
      <w:r>
        <w:t xml:space="preserve">, J. O., Doherty, John, Tonkin, M. J., and </w:t>
      </w:r>
      <w:proofErr w:type="spellStart"/>
      <w:r>
        <w:t>Rumbaugh</w:t>
      </w:r>
      <w:proofErr w:type="spellEnd"/>
      <w:r>
        <w:t xml:space="preserve">, D. B., 2010, </w:t>
      </w:r>
      <w:proofErr w:type="gramStart"/>
      <w:r>
        <w:t>Using</w:t>
      </w:r>
      <w:proofErr w:type="gramEnd"/>
      <w:r>
        <w:t xml:space="preserve"> a cloud to replenish parched groundwater modeling efforts. Ground Water, v. 48, no.3, p.360-365, doi: 10.1111\j.1745-6584.2010.00699.x</w:t>
      </w:r>
    </w:p>
    <w:p w14:paraId="420F41D5" w14:textId="77777777" w:rsidR="00DD66F2" w:rsidRDefault="00DD66F2" w:rsidP="00DD66F2">
      <w:pPr>
        <w:pStyle w:val="BodyText"/>
        <w:ind w:left="720" w:hanging="720"/>
      </w:pPr>
      <w:r>
        <w:t>Muffels C., 2011, GENIE – Model Independent TCP\IP Run Management Software</w:t>
      </w:r>
    </w:p>
    <w:p w14:paraId="5E5D5E18" w14:textId="77777777" w:rsidR="00DD66F2" w:rsidRDefault="00DD66F2" w:rsidP="00DD66F2">
      <w:pPr>
        <w:pStyle w:val="BodyText"/>
        <w:ind w:left="720" w:hanging="720"/>
      </w:pPr>
      <w:proofErr w:type="spellStart"/>
      <w:r>
        <w:t>Schreuder</w:t>
      </w:r>
      <w:proofErr w:type="spellEnd"/>
      <w:r>
        <w:t xml:space="preserve">, W.A. 2009. Running BeoPEST. </w:t>
      </w:r>
      <w:proofErr w:type="gramStart"/>
      <w:r>
        <w:t>In proceedings of the 1st PEST Conference, Potomac, Maryland, 1-3 November.</w:t>
      </w:r>
      <w:proofErr w:type="gramEnd"/>
    </w:p>
    <w:p w14:paraId="3EEFB721" w14:textId="77777777" w:rsidR="00DD66F2" w:rsidRDefault="00DD66F2" w:rsidP="00DD66F2">
      <w:pPr>
        <w:pStyle w:val="BodyText"/>
        <w:ind w:left="720" w:hanging="720"/>
      </w:pPr>
      <w:proofErr w:type="spellStart"/>
      <w:r>
        <w:t>Schreuder</w:t>
      </w:r>
      <w:proofErr w:type="spellEnd"/>
      <w:r>
        <w:t>, W.A., C. Muffels, M. Tonkin, J. Doherty, R.J. Hunt, and D. Welter. 2011. Efficient Use of Parallel Resources Using PEST.  MODFLOW and More 2011, Integrated Hydrologic Modeling, International Ground Water Modeling Center, Colorado School of Mines, Golden, Colorado, June 6-8, 2011. Vol. 1. 787-791.</w:t>
      </w:r>
    </w:p>
    <w:p w14:paraId="0D5142DC" w14:textId="77777777" w:rsidR="00DD66F2" w:rsidRDefault="00DD66F2" w:rsidP="00DD66F2">
      <w:pPr>
        <w:rPr>
          <w:sz w:val="24"/>
        </w:rPr>
      </w:pPr>
    </w:p>
    <w:p w14:paraId="017EAB8C" w14:textId="77777777" w:rsidR="00DD66F2" w:rsidRDefault="00DD66F2" w:rsidP="00DD66F2">
      <w:pPr>
        <w:rPr>
          <w:rFonts w:ascii="Arial Narrow" w:hAnsi="Arial Narrow" w:cs="Arial"/>
          <w:b/>
          <w:bCs/>
          <w:kern w:val="32"/>
          <w:sz w:val="32"/>
          <w:szCs w:val="32"/>
        </w:rPr>
      </w:pPr>
      <w:bookmarkStart w:id="675" w:name="_Toc305090630"/>
      <w:r>
        <w:br w:type="page"/>
      </w:r>
    </w:p>
    <w:p w14:paraId="7387C11E" w14:textId="77777777" w:rsidR="00DD66F2" w:rsidRDefault="00DD66F2" w:rsidP="00DD66F2">
      <w:pPr>
        <w:pStyle w:val="Heading1"/>
      </w:pPr>
      <w:bookmarkStart w:id="676" w:name="_Toc298180242"/>
      <w:bookmarkStart w:id="677" w:name="_Toc305090631"/>
      <w:bookmarkStart w:id="678" w:name="_Toc305418537"/>
      <w:bookmarkEnd w:id="675"/>
      <w:r w:rsidRPr="001842E2">
        <w:lastRenderedPageBreak/>
        <w:t xml:space="preserve">Appendix 1: </w:t>
      </w:r>
      <w:bookmarkEnd w:id="676"/>
      <w:bookmarkEnd w:id="677"/>
      <w:r>
        <w:t xml:space="preserve">Minimal </w:t>
      </w:r>
      <w:proofErr w:type="spellStart"/>
      <w:r>
        <w:t>KeyPEST</w:t>
      </w:r>
      <w:proofErr w:type="spellEnd"/>
      <w:r>
        <w:t xml:space="preserve"> Keyword Input for PEST++</w:t>
      </w:r>
      <w:bookmarkEnd w:id="678"/>
    </w:p>
    <w:p w14:paraId="3A08A2FF" w14:textId="77777777" w:rsidR="008A146A" w:rsidRDefault="008A146A" w:rsidP="008A146A">
      <w:pPr>
        <w:pStyle w:val="BodyText"/>
      </w:pPr>
      <w:r>
        <w:t xml:space="preserve">The specific input blocks used in </w:t>
      </w:r>
      <w:proofErr w:type="spellStart"/>
      <w:r>
        <w:t>KeyPEST</w:t>
      </w:r>
      <w:proofErr w:type="spellEnd"/>
      <w:r>
        <w:t xml:space="preserve"> are discussed, in order of appearance in the &lt;</w:t>
      </w:r>
      <w:proofErr w:type="spellStart"/>
      <w:r>
        <w:t>casename</w:t>
      </w:r>
      <w:proofErr w:type="spellEnd"/>
      <w:r>
        <w:t>&gt;.</w:t>
      </w:r>
      <w:proofErr w:type="spellStart"/>
      <w:r>
        <w:t>kyp</w:t>
      </w:r>
      <w:proofErr w:type="spellEnd"/>
      <w:r>
        <w:t xml:space="preserve"> file. For each block, data types are identified either as float, integer, or string. Values entered as float can include scientific/engineering notation, but in all cases should contain a “.” even if no fractional detail is included. Conversely, integers must not contain “.”. Variables identified as string may not include spaces because whitespace is used as the delimiter for rows in tables and separating keywords. Each block is also defined with a suffix of “cv” for “control variables,” or “data” for data</w:t>
      </w:r>
    </w:p>
    <w:p w14:paraId="7861E2D4" w14:textId="77777777" w:rsidR="00801785" w:rsidRDefault="00801785" w:rsidP="008A146A">
      <w:pPr>
        <w:pStyle w:val="BodyText"/>
      </w:pPr>
      <w:r w:rsidRPr="002B4704">
        <w:rPr>
          <w:highlight w:val="yellow"/>
        </w:rPr>
        <w:t>[</w:t>
      </w:r>
      <w:r w:rsidR="002B4704" w:rsidRPr="002B4704">
        <w:rPr>
          <w:highlight w:val="yellow"/>
        </w:rPr>
        <w:t xml:space="preserve">DEW AND </w:t>
      </w:r>
      <w:r w:rsidRPr="002B4704">
        <w:rPr>
          <w:highlight w:val="yellow"/>
        </w:rPr>
        <w:t>M</w:t>
      </w:r>
      <w:r w:rsidRPr="00801785">
        <w:rPr>
          <w:highlight w:val="yellow"/>
        </w:rPr>
        <w:t>NF TO FILL</w:t>
      </w:r>
      <w:r>
        <w:t>]</w:t>
      </w:r>
    </w:p>
    <w:p w14:paraId="5E47E92F" w14:textId="77777777" w:rsidR="00801785" w:rsidRDefault="00801785" w:rsidP="008A146A">
      <w:pPr>
        <w:pStyle w:val="BodyText"/>
      </w:pPr>
    </w:p>
    <w:p w14:paraId="07C987D2" w14:textId="77777777" w:rsidR="00801785" w:rsidRDefault="00801785" w:rsidP="00801785">
      <w:pPr>
        <w:pStyle w:val="Heading2"/>
      </w:pPr>
      <w:bookmarkStart w:id="679" w:name="_Toc305090633"/>
    </w:p>
    <w:p w14:paraId="596C2B4D" w14:textId="77777777" w:rsidR="00801785" w:rsidRDefault="00801785" w:rsidP="00801785">
      <w:pPr>
        <w:pStyle w:val="Heading2"/>
      </w:pPr>
    </w:p>
    <w:p w14:paraId="25C602AA" w14:textId="77777777" w:rsidR="00801785" w:rsidRDefault="00801785" w:rsidP="00801785">
      <w:pPr>
        <w:pStyle w:val="Heading2"/>
      </w:pPr>
      <w:bookmarkStart w:id="680" w:name="_Toc305418538"/>
      <w:r>
        <w:t>PEST++ Additions to the PEST control file (</w:t>
      </w:r>
      <w:r w:rsidR="00612103" w:rsidRPr="00612103">
        <w:rPr>
          <w:highlight w:val="yellow"/>
        </w:rPr>
        <w:t xml:space="preserve">taken </w:t>
      </w:r>
      <w:r w:rsidRPr="00612103">
        <w:rPr>
          <w:highlight w:val="yellow"/>
        </w:rPr>
        <w:t>from Welter and others, 2011</w:t>
      </w:r>
      <w:r>
        <w:t>).</w:t>
      </w:r>
      <w:bookmarkEnd w:id="679"/>
      <w:bookmarkEnd w:id="680"/>
    </w:p>
    <w:p w14:paraId="3860F77E" w14:textId="77777777" w:rsidR="00801785" w:rsidRDefault="00801785" w:rsidP="00801785">
      <w:pPr>
        <w:pStyle w:val="BodyText"/>
      </w:pPr>
      <w:r w:rsidRPr="00FC507D">
        <w:t>Information in the PEST control specific to PEST++ is specified on line</w:t>
      </w:r>
      <w:r>
        <w:t>s</w:t>
      </w:r>
      <w:r w:rsidRPr="00FC507D">
        <w:t xml:space="preserve"> starting with “++”.</w:t>
      </w:r>
      <w:r>
        <w:t xml:space="preserve">  Although the previous example places all the PEST++ input in a single section at the end of the PEST control file, this is not a requirement.  This information does not need to be contiguous and can reside anywhere in the PEST control file.   Lines starting with “++#” are considered comments and are ignored.  </w:t>
      </w:r>
    </w:p>
    <w:p w14:paraId="7B037E67" w14:textId="77777777" w:rsidR="00801785" w:rsidRDefault="00801785" w:rsidP="00801785">
      <w:pPr>
        <w:pStyle w:val="BodyText"/>
      </w:pPr>
      <w:r>
        <w:t>Unlike the rest of the PEST control file, PEST++ uses keywords rather than location to specify variables.  Lines are parsed using the space, tab and parenthesis characters as separators.  The example uses parenthesis to more clearly delineate the values assigned to the variable, but these could just as well be replaced by spaces.  The following table includes a listing and explanation of the permissible PEST++ keywords.</w:t>
      </w:r>
    </w:p>
    <w:p w14:paraId="50152942" w14:textId="77777777" w:rsidR="00801785" w:rsidRDefault="00801785" w:rsidP="00801785">
      <w:pPr>
        <w:rPr>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977"/>
        <w:gridCol w:w="2532"/>
        <w:gridCol w:w="4172"/>
      </w:tblGrid>
      <w:tr w:rsidR="00801785" w:rsidRPr="00C506B5" w14:paraId="48C9EC61" w14:textId="77777777" w:rsidTr="00EB6505">
        <w:trPr>
          <w:cantSplit/>
        </w:trPr>
        <w:tc>
          <w:tcPr>
            <w:tcW w:w="1561" w:type="dxa"/>
          </w:tcPr>
          <w:p w14:paraId="56DC9BEC"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Variable</w:t>
            </w:r>
          </w:p>
        </w:tc>
        <w:tc>
          <w:tcPr>
            <w:tcW w:w="977" w:type="dxa"/>
          </w:tcPr>
          <w:p w14:paraId="6856897E"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Type</w:t>
            </w:r>
          </w:p>
        </w:tc>
        <w:tc>
          <w:tcPr>
            <w:tcW w:w="2532" w:type="dxa"/>
          </w:tcPr>
          <w:p w14:paraId="5AE5A207"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3685DF07" w14:textId="77777777" w:rsidR="00801785" w:rsidRPr="00C506B5" w:rsidRDefault="00801785" w:rsidP="00EB6505">
            <w:pPr>
              <w:rPr>
                <w:rFonts w:ascii="Arial" w:hAnsi="Arial"/>
                <w:b/>
                <w:sz w:val="18"/>
                <w:szCs w:val="18"/>
                <w:lang w:val="en-AU"/>
              </w:rPr>
            </w:pPr>
            <w:r w:rsidRPr="00C506B5">
              <w:rPr>
                <w:rFonts w:ascii="Arial" w:hAnsi="Arial"/>
                <w:b/>
                <w:sz w:val="18"/>
                <w:szCs w:val="18"/>
                <w:lang w:val="en-AU"/>
              </w:rPr>
              <w:t>Description</w:t>
            </w:r>
          </w:p>
        </w:tc>
      </w:tr>
      <w:tr w:rsidR="00801785" w:rsidRPr="00C506B5" w14:paraId="5A437110" w14:textId="77777777" w:rsidTr="00EB6505">
        <w:trPr>
          <w:cantSplit/>
        </w:trPr>
        <w:tc>
          <w:tcPr>
            <w:tcW w:w="1561" w:type="dxa"/>
          </w:tcPr>
          <w:p w14:paraId="057E211B" w14:textId="77777777" w:rsidR="00801785" w:rsidRPr="00C506B5" w:rsidRDefault="00801785" w:rsidP="00EB6505">
            <w:pPr>
              <w:rPr>
                <w:rFonts w:ascii="Arial" w:hAnsi="Arial"/>
                <w:sz w:val="18"/>
                <w:szCs w:val="18"/>
                <w:lang w:val="en-AU"/>
              </w:rPr>
            </w:pPr>
            <w:r w:rsidRPr="008B083E">
              <w:rPr>
                <w:rStyle w:val="Technical2"/>
                <w:sz w:val="16"/>
                <w:szCs w:val="16"/>
                <w:highlight w:val="yellow"/>
              </w:rPr>
              <w:t>GMAN_SOCKET</w:t>
            </w:r>
          </w:p>
        </w:tc>
        <w:tc>
          <w:tcPr>
            <w:tcW w:w="977" w:type="dxa"/>
          </w:tcPr>
          <w:p w14:paraId="52C8B072"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text</w:t>
            </w:r>
          </w:p>
        </w:tc>
        <w:tc>
          <w:tcPr>
            <w:tcW w:w="2532" w:type="dxa"/>
          </w:tcPr>
          <w:p w14:paraId="7825E29F" w14:textId="77777777" w:rsidR="00801785" w:rsidRPr="00C506B5" w:rsidRDefault="00801785" w:rsidP="00EB6505">
            <w:pPr>
              <w:rPr>
                <w:rFonts w:ascii="Arial" w:hAnsi="Arial"/>
                <w:sz w:val="18"/>
                <w:szCs w:val="18"/>
                <w:lang w:val="en-AU"/>
              </w:rPr>
            </w:pPr>
            <w:r>
              <w:rPr>
                <w:rFonts w:ascii="Arial" w:hAnsi="Arial"/>
                <w:sz w:val="18"/>
                <w:szCs w:val="18"/>
                <w:lang w:val="en-AU"/>
              </w:rPr>
              <w:t xml:space="preserve">character string containing host and port separated by “:”  </w:t>
            </w:r>
          </w:p>
        </w:tc>
        <w:tc>
          <w:tcPr>
            <w:tcW w:w="4172" w:type="dxa"/>
          </w:tcPr>
          <w:p w14:paraId="6073EC77" w14:textId="77777777" w:rsidR="00801785" w:rsidRPr="00C506B5" w:rsidRDefault="00801785" w:rsidP="00EB6505">
            <w:pPr>
              <w:rPr>
                <w:rFonts w:ascii="Arial" w:hAnsi="Arial"/>
                <w:sz w:val="18"/>
                <w:szCs w:val="18"/>
                <w:lang w:val="en-AU"/>
              </w:rPr>
            </w:pPr>
            <w:proofErr w:type="gramStart"/>
            <w:r>
              <w:rPr>
                <w:rFonts w:ascii="Arial" w:hAnsi="Arial"/>
                <w:sz w:val="18"/>
                <w:szCs w:val="18"/>
                <w:lang w:val="en-AU"/>
              </w:rPr>
              <w:t>socket</w:t>
            </w:r>
            <w:proofErr w:type="gramEnd"/>
            <w:r>
              <w:rPr>
                <w:rFonts w:ascii="Arial" w:hAnsi="Arial"/>
                <w:sz w:val="18"/>
                <w:szCs w:val="18"/>
                <w:lang w:val="en-AU"/>
              </w:rPr>
              <w:t xml:space="preserve"> of the GENIE GMAN run manager.  The socket contains the hostname and port of the GMAN run manager which will be used to make the model runs.  For example if GMAN is running on the computer “</w:t>
            </w:r>
            <w:proofErr w:type="spellStart"/>
            <w:r>
              <w:rPr>
                <w:rFonts w:ascii="Arial" w:hAnsi="Arial"/>
                <w:sz w:val="18"/>
                <w:szCs w:val="18"/>
                <w:lang w:val="en-AU"/>
              </w:rPr>
              <w:t>my_computer</w:t>
            </w:r>
            <w:proofErr w:type="spellEnd"/>
            <w:r>
              <w:rPr>
                <w:rFonts w:ascii="Arial" w:hAnsi="Arial"/>
                <w:sz w:val="18"/>
                <w:szCs w:val="18"/>
                <w:lang w:val="en-AU"/>
              </w:rPr>
              <w:t xml:space="preserve">” listening to port </w:t>
            </w:r>
            <w:r w:rsidRPr="00CB0FFA">
              <w:rPr>
                <w:rFonts w:ascii="Arial" w:hAnsi="Arial"/>
                <w:sz w:val="18"/>
                <w:szCs w:val="18"/>
                <w:lang w:val="en-AU"/>
              </w:rPr>
              <w:t>24772</w:t>
            </w:r>
            <w:r>
              <w:rPr>
                <w:rFonts w:ascii="Arial" w:hAnsi="Arial"/>
                <w:sz w:val="18"/>
                <w:szCs w:val="18"/>
                <w:lang w:val="en-AU"/>
              </w:rPr>
              <w:t xml:space="preserve"> then this variable should be specified as  my_computer:24772</w:t>
            </w:r>
          </w:p>
        </w:tc>
      </w:tr>
      <w:tr w:rsidR="00801785" w:rsidRPr="00C506B5" w14:paraId="6898352F" w14:textId="77777777" w:rsidTr="00EB6505">
        <w:trPr>
          <w:cantSplit/>
        </w:trPr>
        <w:tc>
          <w:tcPr>
            <w:tcW w:w="1561" w:type="dxa"/>
          </w:tcPr>
          <w:p w14:paraId="685558DD" w14:textId="77777777" w:rsidR="00801785" w:rsidRPr="00C506B5" w:rsidRDefault="00801785" w:rsidP="00EB6505">
            <w:pPr>
              <w:rPr>
                <w:rFonts w:ascii="Arial" w:hAnsi="Arial"/>
                <w:sz w:val="18"/>
                <w:szCs w:val="18"/>
                <w:lang w:val="en-AU"/>
              </w:rPr>
            </w:pPr>
            <w:r>
              <w:rPr>
                <w:rStyle w:val="Technical2"/>
                <w:sz w:val="16"/>
                <w:szCs w:val="16"/>
              </w:rPr>
              <w:t>N_ITER_BASE</w:t>
            </w:r>
          </w:p>
        </w:tc>
        <w:tc>
          <w:tcPr>
            <w:tcW w:w="977" w:type="dxa"/>
          </w:tcPr>
          <w:p w14:paraId="2D3EFF43"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14:paraId="64D3732C" w14:textId="77777777" w:rsidR="00801785" w:rsidRPr="00C506B5" w:rsidRDefault="00801785" w:rsidP="00EB6505">
            <w:pPr>
              <w:rPr>
                <w:rFonts w:ascii="Arial" w:hAnsi="Arial"/>
                <w:sz w:val="18"/>
                <w:szCs w:val="18"/>
                <w:lang w:val="en-AU"/>
              </w:rPr>
            </w:pPr>
            <w:r>
              <w:rPr>
                <w:rFonts w:ascii="Arial" w:hAnsi="Arial"/>
                <w:sz w:val="18"/>
                <w:szCs w:val="18"/>
                <w:lang w:val="en-AU"/>
              </w:rPr>
              <w:t>1 or greater</w:t>
            </w:r>
          </w:p>
        </w:tc>
        <w:tc>
          <w:tcPr>
            <w:tcW w:w="4172" w:type="dxa"/>
          </w:tcPr>
          <w:p w14:paraId="1EF643EA" w14:textId="77777777" w:rsidR="00801785" w:rsidRPr="00C506B5" w:rsidRDefault="00801785" w:rsidP="00EB6505">
            <w:pPr>
              <w:rPr>
                <w:rFonts w:ascii="Arial" w:hAnsi="Arial"/>
                <w:sz w:val="18"/>
                <w:szCs w:val="18"/>
                <w:lang w:val="en-AU"/>
              </w:rPr>
            </w:pPr>
            <w:r>
              <w:rPr>
                <w:rFonts w:ascii="Arial" w:hAnsi="Arial"/>
                <w:sz w:val="18"/>
                <w:szCs w:val="18"/>
                <w:lang w:val="en-AU"/>
              </w:rPr>
              <w:t>number of base parameter iterations performed for each super parameter iterations</w:t>
            </w:r>
          </w:p>
        </w:tc>
      </w:tr>
      <w:tr w:rsidR="00801785" w:rsidRPr="00C506B5" w14:paraId="11AAFB96" w14:textId="77777777" w:rsidTr="00EB6505">
        <w:trPr>
          <w:cantSplit/>
        </w:trPr>
        <w:tc>
          <w:tcPr>
            <w:tcW w:w="1561" w:type="dxa"/>
          </w:tcPr>
          <w:p w14:paraId="323D295C" w14:textId="77777777" w:rsidR="00801785" w:rsidRPr="00C506B5" w:rsidRDefault="00801785" w:rsidP="00EB6505">
            <w:pPr>
              <w:rPr>
                <w:rFonts w:ascii="Arial" w:hAnsi="Arial"/>
                <w:sz w:val="18"/>
                <w:szCs w:val="18"/>
                <w:lang w:val="en-AU"/>
              </w:rPr>
            </w:pPr>
            <w:r>
              <w:rPr>
                <w:rStyle w:val="Technical2"/>
                <w:sz w:val="16"/>
                <w:szCs w:val="16"/>
              </w:rPr>
              <w:t>N_ITER_SUPER</w:t>
            </w:r>
          </w:p>
        </w:tc>
        <w:tc>
          <w:tcPr>
            <w:tcW w:w="977" w:type="dxa"/>
          </w:tcPr>
          <w:p w14:paraId="6F688DBA"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14:paraId="19121A93" w14:textId="77777777" w:rsidR="00801785" w:rsidRPr="00C506B5" w:rsidRDefault="00801785" w:rsidP="00EB6505">
            <w:pPr>
              <w:rPr>
                <w:rFonts w:ascii="Arial" w:hAnsi="Arial"/>
                <w:sz w:val="18"/>
                <w:szCs w:val="18"/>
                <w:lang w:val="en-AU"/>
              </w:rPr>
            </w:pPr>
            <w:r>
              <w:rPr>
                <w:rFonts w:ascii="Arial" w:hAnsi="Arial"/>
                <w:sz w:val="18"/>
                <w:szCs w:val="18"/>
                <w:lang w:val="en-AU"/>
              </w:rPr>
              <w:t>0 or greater</w:t>
            </w:r>
          </w:p>
        </w:tc>
        <w:tc>
          <w:tcPr>
            <w:tcW w:w="4172" w:type="dxa"/>
          </w:tcPr>
          <w:p w14:paraId="66923292" w14:textId="77777777" w:rsidR="00801785" w:rsidRPr="00C506B5" w:rsidRDefault="00801785" w:rsidP="00EB6505">
            <w:pPr>
              <w:rPr>
                <w:rFonts w:ascii="Arial" w:hAnsi="Arial"/>
                <w:sz w:val="18"/>
                <w:szCs w:val="18"/>
                <w:lang w:val="en-AU"/>
              </w:rPr>
            </w:pPr>
            <w:r>
              <w:rPr>
                <w:rFonts w:ascii="Arial" w:hAnsi="Arial"/>
                <w:sz w:val="18"/>
                <w:szCs w:val="18"/>
                <w:lang w:val="en-AU"/>
              </w:rPr>
              <w:t>number of super parameter iteration performed for each base parameter iteration</w:t>
            </w:r>
          </w:p>
        </w:tc>
      </w:tr>
      <w:tr w:rsidR="00801785" w:rsidRPr="00C506B5" w14:paraId="1B9E45F6" w14:textId="77777777" w:rsidTr="00EB6505">
        <w:trPr>
          <w:cantSplit/>
        </w:trPr>
        <w:tc>
          <w:tcPr>
            <w:tcW w:w="1561" w:type="dxa"/>
          </w:tcPr>
          <w:p w14:paraId="67825639" w14:textId="77777777" w:rsidR="00801785" w:rsidRPr="00C506B5" w:rsidRDefault="00801785" w:rsidP="00EB6505">
            <w:pPr>
              <w:rPr>
                <w:rFonts w:ascii="Arial" w:hAnsi="Arial"/>
                <w:sz w:val="18"/>
                <w:szCs w:val="18"/>
                <w:lang w:val="en-AU"/>
              </w:rPr>
            </w:pPr>
            <w:r>
              <w:rPr>
                <w:rStyle w:val="Technical2"/>
                <w:sz w:val="16"/>
                <w:szCs w:val="16"/>
              </w:rPr>
              <w:t>SUPER_EIGTHRES</w:t>
            </w:r>
          </w:p>
        </w:tc>
        <w:tc>
          <w:tcPr>
            <w:tcW w:w="977" w:type="dxa"/>
          </w:tcPr>
          <w:p w14:paraId="0E32B369" w14:textId="77777777" w:rsidR="00801785" w:rsidRPr="00C506B5" w:rsidRDefault="00801785" w:rsidP="00EB6505">
            <w:pPr>
              <w:rPr>
                <w:rFonts w:ascii="Arial" w:hAnsi="Arial"/>
                <w:sz w:val="18"/>
                <w:szCs w:val="18"/>
                <w:lang w:val="en-AU"/>
              </w:rPr>
            </w:pPr>
            <w:r>
              <w:rPr>
                <w:rFonts w:ascii="Arial" w:hAnsi="Arial"/>
                <w:sz w:val="18"/>
                <w:szCs w:val="18"/>
                <w:lang w:val="en-AU"/>
              </w:rPr>
              <w:t>real</w:t>
            </w:r>
          </w:p>
        </w:tc>
        <w:tc>
          <w:tcPr>
            <w:tcW w:w="2532" w:type="dxa"/>
          </w:tcPr>
          <w:p w14:paraId="4A19696F" w14:textId="77777777" w:rsidR="00801785" w:rsidRPr="00C506B5" w:rsidRDefault="00801785" w:rsidP="00EB6505">
            <w:pPr>
              <w:rPr>
                <w:rFonts w:ascii="Arial" w:hAnsi="Arial"/>
                <w:sz w:val="18"/>
                <w:szCs w:val="18"/>
                <w:lang w:val="en-AU"/>
              </w:rPr>
            </w:pPr>
            <w:r>
              <w:rPr>
                <w:rFonts w:ascii="Arial" w:hAnsi="Arial"/>
                <w:sz w:val="18"/>
                <w:szCs w:val="18"/>
                <w:lang w:val="en-AU"/>
              </w:rPr>
              <w:t>any positive number (typically should be greater than 1.0e-7)</w:t>
            </w:r>
          </w:p>
        </w:tc>
        <w:tc>
          <w:tcPr>
            <w:tcW w:w="4172" w:type="dxa"/>
          </w:tcPr>
          <w:p w14:paraId="4BEE9A32" w14:textId="77777777" w:rsidR="00801785" w:rsidRPr="00130A4C" w:rsidRDefault="00801785" w:rsidP="00EB6505">
            <w:pPr>
              <w:rPr>
                <w:rFonts w:ascii="Arial" w:hAnsi="Arial" w:cs="Arial"/>
                <w:sz w:val="18"/>
                <w:szCs w:val="18"/>
                <w:lang w:val="en-AU"/>
              </w:rPr>
            </w:pPr>
            <w:r w:rsidRPr="00130A4C">
              <w:rPr>
                <w:rFonts w:ascii="Arial" w:hAnsi="Arial" w:cs="Arial"/>
                <w:sz w:val="18"/>
                <w:szCs w:val="18"/>
                <w:lang w:val="en-AU"/>
              </w:rPr>
              <w:t xml:space="preserve">PEST++ will not include any super parameters whose ratio with the largest super parameter is less than this ratio.  This value can as small as zero if the user wants to specify the number of super parameters solely with </w:t>
            </w:r>
            <w:r w:rsidRPr="00130A4C">
              <w:rPr>
                <w:rStyle w:val="Technical2"/>
                <w:rFonts w:ascii="Arial" w:hAnsi="Arial" w:cs="Arial"/>
                <w:sz w:val="18"/>
                <w:szCs w:val="18"/>
              </w:rPr>
              <w:t xml:space="preserve">SUPER_NMAX.  As </w:t>
            </w:r>
            <w:r w:rsidRPr="00130A4C">
              <w:rPr>
                <w:rFonts w:ascii="Arial" w:hAnsi="Arial" w:cs="Arial"/>
                <w:sz w:val="18"/>
                <w:szCs w:val="18"/>
                <w:lang w:val="en-AU"/>
              </w:rPr>
              <w:t xml:space="preserve">PEST++  </w:t>
            </w:r>
            <w:r>
              <w:rPr>
                <w:rFonts w:ascii="Arial" w:hAnsi="Arial" w:cs="Arial"/>
                <w:sz w:val="18"/>
                <w:szCs w:val="18"/>
                <w:lang w:val="en-AU"/>
              </w:rPr>
              <w:t>uses SVD on the super parameter problem a low value for this SUPER_EIGTHRES will not have an adversely impact the stability of the solution</w:t>
            </w:r>
          </w:p>
        </w:tc>
      </w:tr>
      <w:tr w:rsidR="00801785" w:rsidRPr="00C506B5" w14:paraId="755B16FB" w14:textId="77777777" w:rsidTr="00EB6505">
        <w:trPr>
          <w:cantSplit/>
        </w:trPr>
        <w:tc>
          <w:tcPr>
            <w:tcW w:w="1561" w:type="dxa"/>
          </w:tcPr>
          <w:p w14:paraId="21EEA105" w14:textId="77777777" w:rsidR="00801785" w:rsidRPr="00C506B5" w:rsidRDefault="00801785" w:rsidP="00EB6505">
            <w:pPr>
              <w:rPr>
                <w:rFonts w:ascii="Arial" w:hAnsi="Arial"/>
                <w:sz w:val="18"/>
                <w:szCs w:val="18"/>
                <w:lang w:val="en-AU"/>
              </w:rPr>
            </w:pPr>
            <w:r>
              <w:rPr>
                <w:rStyle w:val="Technical2"/>
                <w:sz w:val="16"/>
                <w:szCs w:val="16"/>
              </w:rPr>
              <w:t>SUPER_NMAX</w:t>
            </w:r>
          </w:p>
        </w:tc>
        <w:tc>
          <w:tcPr>
            <w:tcW w:w="977" w:type="dxa"/>
          </w:tcPr>
          <w:p w14:paraId="5AA40E90" w14:textId="77777777"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14:paraId="62CF8AAB" w14:textId="77777777" w:rsidR="00801785" w:rsidRPr="00C506B5" w:rsidRDefault="00801785" w:rsidP="00EB6505">
            <w:pPr>
              <w:rPr>
                <w:rFonts w:ascii="Arial" w:hAnsi="Arial"/>
                <w:sz w:val="18"/>
                <w:szCs w:val="18"/>
                <w:lang w:val="en-AU"/>
              </w:rPr>
            </w:pPr>
            <w:r>
              <w:rPr>
                <w:rFonts w:ascii="Arial" w:hAnsi="Arial"/>
                <w:sz w:val="18"/>
                <w:szCs w:val="18"/>
                <w:lang w:val="en-AU"/>
              </w:rPr>
              <w:t>integer between 1 and the minimum of maximum number of parameters and the maximum number of observations</w:t>
            </w:r>
          </w:p>
        </w:tc>
        <w:tc>
          <w:tcPr>
            <w:tcW w:w="4172" w:type="dxa"/>
          </w:tcPr>
          <w:p w14:paraId="4F07B296" w14:textId="77777777" w:rsidR="00801785" w:rsidRPr="00C506B5" w:rsidRDefault="00801785" w:rsidP="00EB6505">
            <w:pPr>
              <w:rPr>
                <w:rFonts w:ascii="Arial" w:hAnsi="Arial"/>
                <w:sz w:val="18"/>
                <w:szCs w:val="18"/>
                <w:lang w:val="en-AU"/>
              </w:rPr>
            </w:pPr>
            <w:r>
              <w:rPr>
                <w:rFonts w:ascii="Arial" w:hAnsi="Arial"/>
                <w:sz w:val="18"/>
                <w:szCs w:val="18"/>
                <w:lang w:val="en-AU"/>
              </w:rPr>
              <w:t>maximum number of super parameters to use in the super parameter iterations</w:t>
            </w:r>
          </w:p>
        </w:tc>
      </w:tr>
    </w:tbl>
    <w:p w14:paraId="428D8A01" w14:textId="77777777" w:rsidR="00801785" w:rsidRDefault="00801785" w:rsidP="00801785">
      <w:pPr>
        <w:rPr>
          <w:lang w:val="en-AU" w:eastAsia="en-AU"/>
        </w:rPr>
      </w:pPr>
    </w:p>
    <w:p w14:paraId="4AF414B7" w14:textId="77777777" w:rsidR="00DD66F2" w:rsidRDefault="00801785">
      <w:pPr>
        <w:rPr>
          <w:sz w:val="24"/>
        </w:rPr>
      </w:pPr>
      <w:r>
        <w:rPr>
          <w:lang w:val="en-AU" w:eastAsia="en-AU"/>
        </w:rPr>
        <w:br w:type="page"/>
      </w:r>
    </w:p>
    <w:p w14:paraId="10CB8DD8" w14:textId="77777777" w:rsidR="00DD66F2" w:rsidRDefault="00DD66F2" w:rsidP="00DD66F2">
      <w:pPr>
        <w:pStyle w:val="Heading1"/>
      </w:pPr>
      <w:bookmarkStart w:id="681" w:name="_Toc305418539"/>
      <w:r w:rsidRPr="001842E2">
        <w:lastRenderedPageBreak/>
        <w:t xml:space="preserve">Appendix </w:t>
      </w:r>
      <w:r>
        <w:t>2</w:t>
      </w:r>
      <w:r w:rsidRPr="001842E2">
        <w:t xml:space="preserve">: </w:t>
      </w:r>
      <w:ins w:id="682" w:author="R" w:date="2012-09-18T17:00:00Z">
        <w:r w:rsidR="00B932F4">
          <w:t xml:space="preserve">Overriding </w:t>
        </w:r>
        <w:proofErr w:type="spellStart"/>
        <w:r w:rsidR="00B932F4">
          <w:t>keyPEST</w:t>
        </w:r>
        <w:proofErr w:type="spellEnd"/>
        <w:r w:rsidR="00B932F4">
          <w:t xml:space="preserve"> defaults - </w:t>
        </w:r>
      </w:ins>
      <w:r>
        <w:t xml:space="preserve">Additional </w:t>
      </w:r>
      <w:proofErr w:type="spellStart"/>
      <w:r>
        <w:t>KeyPEST</w:t>
      </w:r>
      <w:proofErr w:type="spellEnd"/>
      <w:r>
        <w:t xml:space="preserve"> Keyword Input for PEST</w:t>
      </w:r>
      <w:bookmarkEnd w:id="681"/>
      <w:ins w:id="683" w:author="R" w:date="2012-09-18T17:01:00Z">
        <w:r w:rsidR="00B932F4">
          <w:t xml:space="preserve"> and PEST++</w:t>
        </w:r>
      </w:ins>
    </w:p>
    <w:p w14:paraId="6C0D5761" w14:textId="77777777" w:rsidR="008B083E" w:rsidRPr="008B083E" w:rsidRDefault="008B083E" w:rsidP="008B083E">
      <w:pPr>
        <w:pStyle w:val="Heading2"/>
        <w:rPr>
          <w:rStyle w:val="Technical2"/>
          <w:rFonts w:ascii="Times New Roman" w:hAnsi="Times New Roman" w:cs="Times New Roman"/>
        </w:rPr>
      </w:pPr>
      <w:bookmarkStart w:id="684" w:name="_Toc305090632"/>
      <w:bookmarkStart w:id="685" w:name="_Toc305418540"/>
      <w:r w:rsidRPr="00E6171C">
        <w:rPr>
          <w:rStyle w:val="Technical2"/>
        </w:rPr>
        <w:t>The PEST Control Fil</w:t>
      </w:r>
      <w:bookmarkEnd w:id="684"/>
      <w:r>
        <w:rPr>
          <w:rStyle w:val="Technical2"/>
        </w:rPr>
        <w:t xml:space="preserve">e  </w:t>
      </w:r>
      <w:r w:rsidRPr="008B083E">
        <w:rPr>
          <w:rStyle w:val="Technical2"/>
          <w:rFonts w:ascii="Times New Roman" w:hAnsi="Times New Roman" w:cs="Times New Roman"/>
          <w:highlight w:val="yellow"/>
        </w:rPr>
        <w:t>[FROM WELTER AND OTHERS 2011</w:t>
      </w:r>
      <w:r>
        <w:rPr>
          <w:rStyle w:val="Technical2"/>
          <w:rFonts w:ascii="Times New Roman" w:hAnsi="Times New Roman" w:cs="Times New Roman"/>
          <w:highlight w:val="yellow"/>
        </w:rPr>
        <w:t>/DOHERTY AND HUNT 2010</w:t>
      </w:r>
      <w:r w:rsidRPr="008B083E">
        <w:rPr>
          <w:rStyle w:val="Technical2"/>
          <w:rFonts w:ascii="Times New Roman" w:hAnsi="Times New Roman" w:cs="Times New Roman"/>
          <w:highlight w:val="yellow"/>
        </w:rPr>
        <w:t xml:space="preserve"> – NEED TO REVISE </w:t>
      </w:r>
      <w:r>
        <w:rPr>
          <w:rStyle w:val="Technical2"/>
          <w:rFonts w:ascii="Times New Roman" w:hAnsi="Times New Roman" w:cs="Times New Roman"/>
          <w:highlight w:val="yellow"/>
        </w:rPr>
        <w:t xml:space="preserve">ALL OR SUBSET </w:t>
      </w:r>
      <w:r w:rsidRPr="008B083E">
        <w:rPr>
          <w:rStyle w:val="Technical2"/>
          <w:rFonts w:ascii="Times New Roman" w:hAnsi="Times New Roman" w:cs="Times New Roman"/>
          <w:highlight w:val="yellow"/>
        </w:rPr>
        <w:t>TO KEYWORDS]</w:t>
      </w:r>
      <w:bookmarkEnd w:id="685"/>
    </w:p>
    <w:p w14:paraId="56DE221E" w14:textId="77777777" w:rsidR="008B083E" w:rsidRDefault="008B083E" w:rsidP="008B083E">
      <w:pPr>
        <w:pStyle w:val="BodyText"/>
      </w:pPr>
      <w:r w:rsidRPr="00FA4330">
        <w:t>For ease of reference, variables within the PEST control file are listed and the variables used by PEST++ are highlighted.  PEST++ relies on the structure of th</w:t>
      </w:r>
      <w:r>
        <w:t>e input file</w:t>
      </w:r>
      <w:r w:rsidRPr="00FA4330">
        <w:t xml:space="preserve"> to deduce the parameters and only read the parameters that are absolutely necessary.  For example, there is no need to read the NOBS variable as each line in the “observation data” section of the control file specifies an observation; however it is necessary to read the </w:t>
      </w:r>
      <w:r>
        <w:t xml:space="preserve">NPAR variable to know where </w:t>
      </w:r>
      <w:r w:rsidRPr="00FA4330">
        <w:t>specification of parameters end</w:t>
      </w:r>
      <w:r>
        <w:t>s</w:t>
      </w:r>
      <w:r w:rsidRPr="00FA4330">
        <w:t xml:space="preserve"> and information on tied parameter</w:t>
      </w:r>
      <w:r>
        <w:t xml:space="preserve">s begins.  This is followed by short explanation of each variable used by PEST++.  </w:t>
      </w:r>
    </w:p>
    <w:p w14:paraId="22CFB8BC" w14:textId="77777777" w:rsidR="008B083E" w:rsidRPr="00FA4330" w:rsidRDefault="008B083E" w:rsidP="008B083E">
      <w:pPr>
        <w:pStyle w:val="BodyText"/>
      </w:pPr>
    </w:p>
    <w:p w14:paraId="15EEC3FD" w14:textId="77777777" w:rsidR="008B083E" w:rsidRPr="003E22C0" w:rsidRDefault="001C6AA6" w:rsidP="008B083E">
      <w:pPr>
        <w:pStyle w:val="computerChar"/>
        <w:rPr>
          <w:rStyle w:val="Technical2"/>
          <w:sz w:val="16"/>
          <w:szCs w:val="16"/>
          <w:lang w:val="en-AU"/>
        </w:rPr>
      </w:pPr>
      <w:r w:rsidRPr="003E22C0">
        <w:rPr>
          <w:rStyle w:val="Technical2"/>
          <w:sz w:val="16"/>
          <w:szCs w:val="16"/>
          <w:lang w:val="en-AU"/>
        </w:rPr>
        <w:fldChar w:fldCharType="begin"/>
      </w:r>
      <w:r w:rsidR="008B083E"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proofErr w:type="gramStart"/>
      <w:r w:rsidR="008B083E" w:rsidRPr="003E22C0">
        <w:rPr>
          <w:rStyle w:val="Technical2"/>
          <w:sz w:val="16"/>
          <w:szCs w:val="16"/>
          <w:lang w:val="en-AU"/>
        </w:rPr>
        <w:t>pcf</w:t>
      </w:r>
      <w:proofErr w:type="spellEnd"/>
      <w:proofErr w:type="gramEnd"/>
    </w:p>
    <w:p w14:paraId="03E18387"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control data</w:t>
      </w:r>
    </w:p>
    <w:p w14:paraId="7D7F7182"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RSTFLE PESTMODE</w:t>
      </w:r>
    </w:p>
    <w:p w14:paraId="1D329385" w14:textId="77777777"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NPAR</w:t>
      </w:r>
      <w:r w:rsidRPr="003E22C0">
        <w:rPr>
          <w:rStyle w:val="Technical2"/>
          <w:sz w:val="16"/>
          <w:szCs w:val="16"/>
          <w:lang w:val="en-AU"/>
        </w:rPr>
        <w:t xml:space="preserve"> NOBS NPARGP NPRIOR NOBSGP [MAXCOMPDIM]</w:t>
      </w:r>
    </w:p>
    <w:p w14:paraId="38522291"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103D3D">
        <w:rPr>
          <w:rStyle w:val="Technical2"/>
          <w:sz w:val="16"/>
          <w:szCs w:val="16"/>
          <w:highlight w:val="lightGray"/>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w:t>
      </w:r>
    </w:p>
    <w:p w14:paraId="4204F8EE" w14:textId="77777777" w:rsidR="008B083E" w:rsidRPr="003E22C0" w:rsidRDefault="008B083E" w:rsidP="008B083E">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w:t>
      </w:r>
    </w:p>
    <w:p w14:paraId="53CE9DA6" w14:textId="77777777"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RELPARMAX</w:t>
      </w:r>
      <w:r w:rsidRPr="003E22C0">
        <w:rPr>
          <w:rStyle w:val="Technical2"/>
          <w:sz w:val="16"/>
          <w:szCs w:val="16"/>
          <w:lang w:val="en-AU"/>
        </w:rPr>
        <w:t xml:space="preserve"> </w:t>
      </w:r>
      <w:r w:rsidRPr="00103D3D">
        <w:rPr>
          <w:rStyle w:val="Technical2"/>
          <w:sz w:val="16"/>
          <w:szCs w:val="16"/>
          <w:highlight w:val="lightGray"/>
          <w:lang w:val="en-AU"/>
        </w:rPr>
        <w:t>FACPARMAX</w:t>
      </w:r>
      <w:r w:rsidRPr="003E22C0">
        <w:rPr>
          <w:rStyle w:val="Technical2"/>
          <w:sz w:val="16"/>
          <w:szCs w:val="16"/>
          <w:lang w:val="en-AU"/>
        </w:rPr>
        <w:t xml:space="preserve"> </w:t>
      </w:r>
      <w:r w:rsidRPr="00103D3D">
        <w:rPr>
          <w:rStyle w:val="Technical2"/>
          <w:sz w:val="16"/>
          <w:szCs w:val="16"/>
          <w:highlight w:val="lightGray"/>
          <w:lang w:val="en-AU"/>
        </w:rPr>
        <w:t>FACORIG</w:t>
      </w:r>
      <w:r w:rsidRPr="003E22C0">
        <w:rPr>
          <w:rStyle w:val="Technical2"/>
          <w:sz w:val="16"/>
          <w:szCs w:val="16"/>
          <w:lang w:val="en-AU"/>
        </w:rPr>
        <w:t xml:space="preserve"> [IBOUNDSTICK UPVECBEND]</w:t>
      </w:r>
      <w:r>
        <w:rPr>
          <w:rStyle w:val="Technical2"/>
          <w:sz w:val="16"/>
          <w:szCs w:val="16"/>
          <w:lang w:val="en-AU"/>
        </w:rPr>
        <w:t xml:space="preserve"> [ABSPARMAX]</w:t>
      </w:r>
    </w:p>
    <w:p w14:paraId="3882C551" w14:textId="77777777"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PHIREDSWH</w:t>
      </w:r>
      <w:r w:rsidRPr="003E22C0">
        <w:rPr>
          <w:rStyle w:val="Technical2"/>
          <w:sz w:val="16"/>
          <w:szCs w:val="16"/>
          <w:lang w:val="en-AU"/>
        </w:rPr>
        <w:t xml:space="preserve">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p>
    <w:p w14:paraId="0BD8905E" w14:textId="77777777" w:rsidR="008B083E" w:rsidRPr="003E22C0" w:rsidRDefault="008B083E" w:rsidP="008B083E">
      <w:pPr>
        <w:pStyle w:val="filetyping"/>
        <w:spacing w:after="0"/>
        <w:rPr>
          <w:sz w:val="16"/>
          <w:szCs w:val="16"/>
        </w:rPr>
      </w:pPr>
      <w:r w:rsidRPr="00C93B15">
        <w:rPr>
          <w:rStyle w:val="Technical2"/>
          <w:sz w:val="16"/>
          <w:szCs w:val="16"/>
          <w:highlight w:val="lightGray"/>
          <w:lang w:val="en-AU"/>
        </w:rPr>
        <w:t>NOPTMAX</w:t>
      </w:r>
      <w:r w:rsidRPr="003E22C0">
        <w:rPr>
          <w:rStyle w:val="Technical2"/>
          <w:sz w:val="16"/>
          <w:szCs w:val="16"/>
          <w:lang w:val="en-AU"/>
        </w:rPr>
        <w:t xml:space="preserve"> </w:t>
      </w:r>
      <w:r w:rsidRPr="00C93B15">
        <w:rPr>
          <w:rStyle w:val="Technical2"/>
          <w:sz w:val="16"/>
          <w:szCs w:val="16"/>
          <w:highlight w:val="lightGray"/>
          <w:lang w:val="en-AU"/>
        </w:rPr>
        <w:t>PHIREDSTP</w:t>
      </w:r>
      <w:r w:rsidRPr="003E22C0">
        <w:rPr>
          <w:rStyle w:val="Technical2"/>
          <w:sz w:val="16"/>
          <w:szCs w:val="16"/>
          <w:lang w:val="en-AU"/>
        </w:rPr>
        <w:t xml:space="preserve"> </w:t>
      </w:r>
      <w:r w:rsidRPr="00C93B15">
        <w:rPr>
          <w:rStyle w:val="Technical2"/>
          <w:sz w:val="16"/>
          <w:szCs w:val="16"/>
          <w:highlight w:val="lightGray"/>
          <w:lang w:val="en-AU"/>
        </w:rPr>
        <w:t>NPHISTP</w:t>
      </w:r>
      <w:r w:rsidRPr="003E22C0">
        <w:rPr>
          <w:rStyle w:val="Technical2"/>
          <w:sz w:val="16"/>
          <w:szCs w:val="16"/>
          <w:lang w:val="en-AU"/>
        </w:rPr>
        <w:t xml:space="preserve"> </w:t>
      </w:r>
      <w:r w:rsidRPr="00C93B15">
        <w:rPr>
          <w:rStyle w:val="Technical2"/>
          <w:sz w:val="16"/>
          <w:szCs w:val="16"/>
          <w:highlight w:val="lightGray"/>
          <w:lang w:val="en-AU"/>
        </w:rPr>
        <w:t>NPHINORED</w:t>
      </w:r>
      <w:r w:rsidRPr="003E22C0">
        <w:rPr>
          <w:rStyle w:val="Technical2"/>
          <w:sz w:val="16"/>
          <w:szCs w:val="16"/>
          <w:lang w:val="en-AU"/>
        </w:rPr>
        <w:t xml:space="preserve"> </w:t>
      </w:r>
      <w:r w:rsidRPr="00C93B15">
        <w:rPr>
          <w:rStyle w:val="Technical2"/>
          <w:sz w:val="16"/>
          <w:szCs w:val="16"/>
          <w:highlight w:val="lightGray"/>
          <w:lang w:val="en-AU"/>
        </w:rPr>
        <w:t>RELPARSTP</w:t>
      </w:r>
      <w:r w:rsidRPr="003E22C0">
        <w:rPr>
          <w:rStyle w:val="Technical2"/>
          <w:sz w:val="16"/>
          <w:szCs w:val="16"/>
          <w:lang w:val="en-AU"/>
        </w:rPr>
        <w:t xml:space="preserve"> </w:t>
      </w:r>
      <w:r w:rsidRPr="00C93B15">
        <w:rPr>
          <w:rStyle w:val="Technical2"/>
          <w:sz w:val="16"/>
          <w:szCs w:val="16"/>
          <w:highlight w:val="lightGray"/>
          <w:lang w:val="en-AU"/>
        </w:rPr>
        <w:t>NRELPAR</w:t>
      </w:r>
      <w:r w:rsidRPr="003E22C0">
        <w:rPr>
          <w:sz w:val="16"/>
          <w:szCs w:val="16"/>
        </w:rPr>
        <w:t xml:space="preserve"> [PHISTOPTHRESH] [LASTRUN] [PHIABANDON]</w:t>
      </w:r>
    </w:p>
    <w:p w14:paraId="0E2714C2" w14:textId="77777777" w:rsidR="008B083E" w:rsidRPr="00571867" w:rsidRDefault="008B083E" w:rsidP="008B083E">
      <w:pPr>
        <w:pStyle w:val="computerChar"/>
        <w:rPr>
          <w:rStyle w:val="Technical2"/>
          <w:sz w:val="16"/>
          <w:szCs w:val="16"/>
          <w:lang w:val="en-US"/>
        </w:rPr>
      </w:pPr>
      <w:r w:rsidRPr="00571867">
        <w:rPr>
          <w:rStyle w:val="Technical2"/>
          <w:sz w:val="16"/>
          <w:szCs w:val="16"/>
          <w:lang w:val="en-US"/>
        </w:rPr>
        <w:t>ICOV ICOR IEIG [IRES] [JCOSAVE] [VERBOSEREC] [JCOSAVEITN] [REISAVEITN] [PARSAVEITN]</w:t>
      </w:r>
    </w:p>
    <w:p w14:paraId="0C540935" w14:textId="77777777" w:rsidR="008B083E" w:rsidRPr="00571867" w:rsidRDefault="008B083E" w:rsidP="008B083E">
      <w:pPr>
        <w:pStyle w:val="computerChar"/>
        <w:rPr>
          <w:sz w:val="16"/>
          <w:szCs w:val="16"/>
          <w:lang w:val="fr-FR"/>
        </w:rPr>
      </w:pPr>
      <w:r w:rsidRPr="00571867">
        <w:rPr>
          <w:sz w:val="16"/>
          <w:szCs w:val="16"/>
          <w:lang w:val="fr-FR"/>
        </w:rPr>
        <w:t xml:space="preserve">* </w:t>
      </w:r>
      <w:proofErr w:type="spellStart"/>
      <w:r w:rsidRPr="00571867">
        <w:rPr>
          <w:sz w:val="16"/>
          <w:szCs w:val="16"/>
          <w:lang w:val="fr-FR"/>
        </w:rPr>
        <w:t>automatic</w:t>
      </w:r>
      <w:proofErr w:type="spellEnd"/>
      <w:r w:rsidRPr="00571867">
        <w:rPr>
          <w:sz w:val="16"/>
          <w:szCs w:val="16"/>
          <w:lang w:val="fr-FR"/>
        </w:rPr>
        <w:t xml:space="preserve"> user intervention</w:t>
      </w:r>
    </w:p>
    <w:p w14:paraId="0EF1E89C" w14:textId="77777777" w:rsidR="008B083E" w:rsidRPr="00571867" w:rsidRDefault="008B083E" w:rsidP="008B083E">
      <w:pPr>
        <w:pStyle w:val="computerChar"/>
        <w:rPr>
          <w:sz w:val="16"/>
          <w:szCs w:val="16"/>
          <w:lang w:val="fr-FR"/>
        </w:rPr>
      </w:pPr>
      <w:r w:rsidRPr="00571867">
        <w:rPr>
          <w:sz w:val="16"/>
          <w:szCs w:val="16"/>
          <w:lang w:val="fr-FR"/>
        </w:rPr>
        <w:t>MAXAUI AUISTARTOPT NOAUIPHIRAT AUIRESTITN</w:t>
      </w:r>
    </w:p>
    <w:p w14:paraId="71755E8B" w14:textId="77777777" w:rsidR="008B083E" w:rsidRPr="00571867" w:rsidRDefault="008B083E" w:rsidP="008B083E">
      <w:pPr>
        <w:pStyle w:val="computerChar"/>
        <w:rPr>
          <w:sz w:val="16"/>
          <w:szCs w:val="16"/>
          <w:lang w:val="fr-FR"/>
        </w:rPr>
      </w:pPr>
      <w:r w:rsidRPr="00571867">
        <w:rPr>
          <w:sz w:val="16"/>
          <w:szCs w:val="16"/>
          <w:lang w:val="fr-FR"/>
        </w:rPr>
        <w:t>AUISENSRAT AUIHOLDMAXCHG AUINUMFREE</w:t>
      </w:r>
    </w:p>
    <w:p w14:paraId="3EB8EB57" w14:textId="77777777" w:rsidR="008B083E" w:rsidRPr="00571867" w:rsidRDefault="008B083E" w:rsidP="008B083E">
      <w:pPr>
        <w:pStyle w:val="computerChar"/>
        <w:rPr>
          <w:sz w:val="16"/>
          <w:szCs w:val="16"/>
          <w:lang w:val="fr-FR"/>
        </w:rPr>
      </w:pPr>
      <w:r w:rsidRPr="00571867">
        <w:rPr>
          <w:sz w:val="16"/>
          <w:szCs w:val="16"/>
          <w:lang w:val="fr-FR"/>
        </w:rPr>
        <w:t>AUIPHIRATSUF AUIPHIRATACCEPT NAUINOACCEPT</w:t>
      </w:r>
    </w:p>
    <w:p w14:paraId="5729315C" w14:textId="77777777"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singular</w:t>
      </w:r>
      <w:proofErr w:type="gramEnd"/>
      <w:r w:rsidRPr="003E22C0">
        <w:rPr>
          <w:sz w:val="16"/>
          <w:szCs w:val="16"/>
        </w:rPr>
        <w:t xml:space="preserve"> value decomposition</w:t>
      </w:r>
    </w:p>
    <w:p w14:paraId="62577E92" w14:textId="77777777" w:rsidR="008B083E" w:rsidRPr="003E22C0" w:rsidRDefault="008B083E" w:rsidP="008B083E">
      <w:pPr>
        <w:pStyle w:val="computerChar"/>
        <w:rPr>
          <w:sz w:val="16"/>
          <w:szCs w:val="16"/>
        </w:rPr>
      </w:pPr>
      <w:r w:rsidRPr="003E22C0">
        <w:rPr>
          <w:sz w:val="16"/>
          <w:szCs w:val="16"/>
        </w:rPr>
        <w:t>SVDMODE</w:t>
      </w:r>
    </w:p>
    <w:p w14:paraId="519F934F" w14:textId="77777777" w:rsidR="008B083E" w:rsidRPr="003E22C0" w:rsidRDefault="008B083E" w:rsidP="008B083E">
      <w:pPr>
        <w:pStyle w:val="computerChar"/>
        <w:rPr>
          <w:sz w:val="16"/>
          <w:szCs w:val="16"/>
        </w:rPr>
      </w:pPr>
      <w:r w:rsidRPr="00C93B15">
        <w:rPr>
          <w:sz w:val="16"/>
          <w:szCs w:val="16"/>
          <w:highlight w:val="lightGray"/>
        </w:rPr>
        <w:t>MAXSING</w:t>
      </w:r>
      <w:r w:rsidRPr="003E22C0">
        <w:rPr>
          <w:sz w:val="16"/>
          <w:szCs w:val="16"/>
        </w:rPr>
        <w:t xml:space="preserve"> </w:t>
      </w:r>
      <w:r w:rsidRPr="00C93B15">
        <w:rPr>
          <w:sz w:val="16"/>
          <w:szCs w:val="16"/>
          <w:highlight w:val="lightGray"/>
        </w:rPr>
        <w:t>EIGTHRESH</w:t>
      </w:r>
    </w:p>
    <w:p w14:paraId="71E32998" w14:textId="77777777" w:rsidR="008B083E" w:rsidRPr="003E22C0" w:rsidRDefault="008B083E" w:rsidP="008B083E">
      <w:pPr>
        <w:pStyle w:val="computerChar"/>
        <w:rPr>
          <w:sz w:val="16"/>
          <w:szCs w:val="16"/>
        </w:rPr>
      </w:pPr>
      <w:r w:rsidRPr="003E22C0">
        <w:rPr>
          <w:sz w:val="16"/>
          <w:szCs w:val="16"/>
        </w:rPr>
        <w:t>EIGWRITE</w:t>
      </w:r>
    </w:p>
    <w:p w14:paraId="32BF9BA3" w14:textId="77777777" w:rsidR="008B083E" w:rsidRPr="003E22C0" w:rsidRDefault="008B083E" w:rsidP="008B083E">
      <w:pPr>
        <w:pStyle w:val="computerChar"/>
        <w:rPr>
          <w:sz w:val="16"/>
          <w:szCs w:val="16"/>
        </w:rPr>
      </w:pPr>
      <w:r w:rsidRPr="003E22C0">
        <w:rPr>
          <w:sz w:val="16"/>
          <w:szCs w:val="16"/>
        </w:rPr>
        <w:t xml:space="preserve">* </w:t>
      </w:r>
      <w:proofErr w:type="spellStart"/>
      <w:proofErr w:type="gramStart"/>
      <w:r w:rsidRPr="003E22C0">
        <w:rPr>
          <w:sz w:val="16"/>
          <w:szCs w:val="16"/>
        </w:rPr>
        <w:t>lsqr</w:t>
      </w:r>
      <w:proofErr w:type="spellEnd"/>
      <w:proofErr w:type="gramEnd"/>
    </w:p>
    <w:p w14:paraId="7BC299F2" w14:textId="77777777" w:rsidR="008B083E" w:rsidRPr="003E22C0" w:rsidRDefault="008B083E" w:rsidP="008B083E">
      <w:pPr>
        <w:pStyle w:val="computerChar"/>
        <w:rPr>
          <w:sz w:val="16"/>
          <w:szCs w:val="16"/>
        </w:rPr>
      </w:pPr>
      <w:r w:rsidRPr="003E22C0">
        <w:rPr>
          <w:sz w:val="16"/>
          <w:szCs w:val="16"/>
        </w:rPr>
        <w:t>LSQRMODE</w:t>
      </w:r>
    </w:p>
    <w:p w14:paraId="7398E208" w14:textId="77777777" w:rsidR="008B083E" w:rsidRPr="003E22C0" w:rsidRDefault="008B083E" w:rsidP="008B083E">
      <w:pPr>
        <w:pStyle w:val="computerChar"/>
        <w:rPr>
          <w:sz w:val="16"/>
          <w:szCs w:val="16"/>
        </w:rPr>
      </w:pPr>
      <w:r w:rsidRPr="003E22C0">
        <w:rPr>
          <w:sz w:val="16"/>
          <w:szCs w:val="16"/>
        </w:rPr>
        <w:t>LSQR_ATOL LSQR_BTOL LSQR_CONLIM LSQR_ITNLIM</w:t>
      </w:r>
    </w:p>
    <w:p w14:paraId="4B243654" w14:textId="77777777" w:rsidR="008B083E" w:rsidRPr="003E22C0" w:rsidRDefault="008B083E" w:rsidP="008B083E">
      <w:pPr>
        <w:pStyle w:val="computerChar"/>
        <w:rPr>
          <w:rStyle w:val="Technical2"/>
          <w:sz w:val="16"/>
          <w:szCs w:val="16"/>
          <w:lang w:val="en-AU"/>
        </w:rPr>
      </w:pPr>
      <w:r w:rsidRPr="003E22C0">
        <w:rPr>
          <w:sz w:val="16"/>
          <w:szCs w:val="16"/>
        </w:rPr>
        <w:t>LSQRWRITE</w:t>
      </w:r>
    </w:p>
    <w:p w14:paraId="4745243C" w14:textId="77777777" w:rsidR="008B083E" w:rsidRPr="003E22C0" w:rsidRDefault="008B083E" w:rsidP="008B083E">
      <w:pPr>
        <w:rPr>
          <w:rFonts w:ascii="Courier" w:hAnsi="Courier"/>
          <w:sz w:val="16"/>
          <w:szCs w:val="16"/>
        </w:rPr>
      </w:pPr>
      <w:r w:rsidRPr="003E22C0">
        <w:rPr>
          <w:rFonts w:ascii="Courier" w:hAnsi="Courier"/>
          <w:sz w:val="16"/>
          <w:szCs w:val="16"/>
        </w:rPr>
        <w:t xml:space="preserve">* </w:t>
      </w:r>
      <w:proofErr w:type="spellStart"/>
      <w:proofErr w:type="gramStart"/>
      <w:r w:rsidRPr="003E22C0">
        <w:rPr>
          <w:rFonts w:ascii="Courier" w:hAnsi="Courier"/>
          <w:sz w:val="16"/>
          <w:szCs w:val="16"/>
        </w:rPr>
        <w:t>svd</w:t>
      </w:r>
      <w:proofErr w:type="spellEnd"/>
      <w:proofErr w:type="gramEnd"/>
      <w:r w:rsidRPr="003E22C0">
        <w:rPr>
          <w:rFonts w:ascii="Courier" w:hAnsi="Courier"/>
          <w:sz w:val="16"/>
          <w:szCs w:val="16"/>
        </w:rPr>
        <w:t xml:space="preserve"> assist</w:t>
      </w:r>
    </w:p>
    <w:p w14:paraId="428BE4F8" w14:textId="77777777" w:rsidR="008B083E" w:rsidRPr="003E22C0" w:rsidRDefault="008B083E" w:rsidP="008B083E">
      <w:pPr>
        <w:rPr>
          <w:rFonts w:ascii="Courier" w:hAnsi="Courier"/>
          <w:sz w:val="16"/>
          <w:szCs w:val="16"/>
        </w:rPr>
      </w:pPr>
      <w:r>
        <w:rPr>
          <w:rFonts w:ascii="Courier" w:hAnsi="Courier"/>
          <w:sz w:val="16"/>
          <w:szCs w:val="16"/>
        </w:rPr>
        <w:t>BASEPESTFILE</w:t>
      </w:r>
    </w:p>
    <w:p w14:paraId="0BDBC966" w14:textId="77777777" w:rsidR="008B083E" w:rsidRPr="003E22C0" w:rsidRDefault="008B083E" w:rsidP="008B083E">
      <w:pPr>
        <w:rPr>
          <w:rFonts w:ascii="Courier" w:hAnsi="Courier"/>
          <w:sz w:val="16"/>
          <w:szCs w:val="16"/>
        </w:rPr>
      </w:pPr>
      <w:r>
        <w:rPr>
          <w:rFonts w:ascii="Courier" w:hAnsi="Courier"/>
          <w:sz w:val="16"/>
          <w:szCs w:val="16"/>
        </w:rPr>
        <w:t>BASEJACFILE</w:t>
      </w:r>
    </w:p>
    <w:p w14:paraId="09CA1697" w14:textId="77777777" w:rsidR="008B083E" w:rsidRPr="003E22C0" w:rsidRDefault="008B083E" w:rsidP="008B083E">
      <w:pPr>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28D14BBD" w14:textId="77777777"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sensitivity</w:t>
      </w:r>
      <w:proofErr w:type="gramEnd"/>
      <w:r w:rsidRPr="003E22C0">
        <w:rPr>
          <w:sz w:val="16"/>
          <w:szCs w:val="16"/>
        </w:rPr>
        <w:t xml:space="preserve"> reuse</w:t>
      </w:r>
    </w:p>
    <w:p w14:paraId="005363F0" w14:textId="77777777" w:rsidR="008B083E" w:rsidRPr="003E22C0" w:rsidRDefault="008B083E" w:rsidP="008B083E">
      <w:pPr>
        <w:pStyle w:val="computerChar"/>
        <w:rPr>
          <w:sz w:val="16"/>
          <w:szCs w:val="16"/>
        </w:rPr>
      </w:pPr>
      <w:proofErr w:type="gramStart"/>
      <w:r w:rsidRPr="003E22C0">
        <w:rPr>
          <w:sz w:val="16"/>
          <w:szCs w:val="16"/>
        </w:rPr>
        <w:t>SENRELTHRESH  SENMAXREUSE</w:t>
      </w:r>
      <w:proofErr w:type="gramEnd"/>
    </w:p>
    <w:p w14:paraId="1A2D8C3D" w14:textId="77777777" w:rsidR="008B083E" w:rsidRPr="003E22C0" w:rsidRDefault="008B083E" w:rsidP="008B083E">
      <w:pPr>
        <w:pStyle w:val="computerChar"/>
        <w:rPr>
          <w:rStyle w:val="Technical2"/>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6069AD6B"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groups</w:t>
      </w:r>
    </w:p>
    <w:p w14:paraId="512EBEFD" w14:textId="77777777"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PARGPNME</w:t>
      </w:r>
      <w:r w:rsidRPr="003E22C0">
        <w:rPr>
          <w:rStyle w:val="Technical2"/>
          <w:sz w:val="16"/>
          <w:szCs w:val="16"/>
          <w:lang w:val="en-AU"/>
        </w:rPr>
        <w:t xml:space="preserve"> </w:t>
      </w:r>
      <w:r w:rsidRPr="00C93B15">
        <w:rPr>
          <w:rStyle w:val="Technical2"/>
          <w:sz w:val="16"/>
          <w:szCs w:val="16"/>
          <w:highlight w:val="lightGray"/>
          <w:lang w:val="en-AU"/>
        </w:rPr>
        <w:t>INCTYP</w:t>
      </w:r>
      <w:r w:rsidRPr="003E22C0">
        <w:rPr>
          <w:rStyle w:val="Technical2"/>
          <w:sz w:val="16"/>
          <w:szCs w:val="16"/>
          <w:lang w:val="en-AU"/>
        </w:rPr>
        <w:t xml:space="preserve"> </w:t>
      </w:r>
      <w:r w:rsidRPr="00C93B15">
        <w:rPr>
          <w:rStyle w:val="Technical2"/>
          <w:sz w:val="16"/>
          <w:szCs w:val="16"/>
          <w:highlight w:val="lightGray"/>
          <w:lang w:val="en-AU"/>
        </w:rPr>
        <w:t>DERINC</w:t>
      </w:r>
      <w:r w:rsidRPr="003E22C0">
        <w:rPr>
          <w:rStyle w:val="Technical2"/>
          <w:sz w:val="16"/>
          <w:szCs w:val="16"/>
          <w:lang w:val="en-AU"/>
        </w:rPr>
        <w:t xml:space="preserve"> </w:t>
      </w:r>
      <w:r w:rsidRPr="00C93B15">
        <w:rPr>
          <w:rStyle w:val="Technical2"/>
          <w:sz w:val="16"/>
          <w:szCs w:val="16"/>
          <w:highlight w:val="lightGray"/>
          <w:lang w:val="en-AU"/>
        </w:rPr>
        <w:t>DERINCLB</w:t>
      </w:r>
      <w:r w:rsidRPr="003E22C0">
        <w:rPr>
          <w:rStyle w:val="Technical2"/>
          <w:sz w:val="16"/>
          <w:szCs w:val="16"/>
          <w:lang w:val="en-AU"/>
        </w:rPr>
        <w:t xml:space="preserve"> </w:t>
      </w:r>
      <w:r w:rsidRPr="00C93B15">
        <w:rPr>
          <w:rStyle w:val="Technical2"/>
          <w:sz w:val="16"/>
          <w:szCs w:val="16"/>
          <w:highlight w:val="lightGray"/>
          <w:lang w:val="en-AU"/>
        </w:rPr>
        <w:t>FORCEN</w:t>
      </w:r>
      <w:r w:rsidRPr="003E22C0">
        <w:rPr>
          <w:rStyle w:val="Technical2"/>
          <w:sz w:val="16"/>
          <w:szCs w:val="16"/>
          <w:lang w:val="en-AU"/>
        </w:rPr>
        <w:t xml:space="preserve"> </w:t>
      </w:r>
      <w:r w:rsidRPr="00C93B15">
        <w:rPr>
          <w:rStyle w:val="Technical2"/>
          <w:sz w:val="16"/>
          <w:szCs w:val="16"/>
          <w:highlight w:val="lightGray"/>
          <w:lang w:val="en-AU"/>
        </w:rPr>
        <w:t>DERINCMUL</w:t>
      </w:r>
      <w:r w:rsidRPr="003E22C0">
        <w:rPr>
          <w:rStyle w:val="Technical2"/>
          <w:sz w:val="16"/>
          <w:szCs w:val="16"/>
          <w:lang w:val="en-AU"/>
        </w:rPr>
        <w:t xml:space="preserve"> </w:t>
      </w:r>
      <w:r w:rsidRPr="00C93B15">
        <w:rPr>
          <w:rStyle w:val="Technical2"/>
          <w:sz w:val="16"/>
          <w:szCs w:val="16"/>
          <w:highlight w:val="lightGray"/>
          <w:lang w:val="en-AU"/>
        </w:rPr>
        <w:t>DERMTHD</w:t>
      </w:r>
      <w:r>
        <w:rPr>
          <w:rStyle w:val="Technical2"/>
          <w:sz w:val="16"/>
          <w:szCs w:val="16"/>
          <w:lang w:val="en-AU"/>
        </w:rPr>
        <w:t xml:space="preserve"> [SPLITTHRESH SPLITRELDIFF SPLITACTION]</w:t>
      </w:r>
    </w:p>
    <w:p w14:paraId="0961C927"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NPARGP parameter groups</w:t>
      </w:r>
      <w:r w:rsidRPr="003E22C0">
        <w:rPr>
          <w:rStyle w:val="Technical2"/>
          <w:sz w:val="16"/>
          <w:szCs w:val="16"/>
          <w:lang w:val="en-AU"/>
        </w:rPr>
        <w:t>)</w:t>
      </w:r>
    </w:p>
    <w:p w14:paraId="076E9D76"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data</w:t>
      </w:r>
    </w:p>
    <w:p w14:paraId="399B6580" w14:textId="77777777"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PARNME</w:t>
      </w:r>
      <w:r w:rsidRPr="003E22C0">
        <w:rPr>
          <w:rStyle w:val="Technical2"/>
          <w:sz w:val="16"/>
          <w:szCs w:val="16"/>
          <w:lang w:val="en-AU"/>
        </w:rPr>
        <w:t xml:space="preserve"> </w:t>
      </w:r>
      <w:r w:rsidRPr="00C93B15">
        <w:rPr>
          <w:rStyle w:val="Technical2"/>
          <w:sz w:val="16"/>
          <w:szCs w:val="16"/>
          <w:highlight w:val="lightGray"/>
          <w:lang w:val="en-AU"/>
        </w:rPr>
        <w:t>PARTRANS</w:t>
      </w:r>
      <w:r w:rsidRPr="003E22C0">
        <w:rPr>
          <w:rStyle w:val="Technical2"/>
          <w:sz w:val="16"/>
          <w:szCs w:val="16"/>
          <w:lang w:val="en-AU"/>
        </w:rPr>
        <w:t xml:space="preserve"> </w:t>
      </w:r>
      <w:r w:rsidRPr="00C93B15">
        <w:rPr>
          <w:rStyle w:val="Technical2"/>
          <w:sz w:val="16"/>
          <w:szCs w:val="16"/>
          <w:highlight w:val="lightGray"/>
          <w:lang w:val="en-AU"/>
        </w:rPr>
        <w:t>PARCHGLIM</w:t>
      </w:r>
      <w:r w:rsidRPr="003E22C0">
        <w:rPr>
          <w:rStyle w:val="Technical2"/>
          <w:sz w:val="16"/>
          <w:szCs w:val="16"/>
          <w:lang w:val="en-AU"/>
        </w:rPr>
        <w:t xml:space="preserve"> </w:t>
      </w:r>
      <w:r w:rsidRPr="00C93B15">
        <w:rPr>
          <w:rStyle w:val="Technical2"/>
          <w:sz w:val="16"/>
          <w:szCs w:val="16"/>
          <w:highlight w:val="lightGray"/>
          <w:lang w:val="en-AU"/>
        </w:rPr>
        <w:t>PARVAL1</w:t>
      </w:r>
      <w:r w:rsidRPr="003E22C0">
        <w:rPr>
          <w:rStyle w:val="Technical2"/>
          <w:sz w:val="16"/>
          <w:szCs w:val="16"/>
          <w:lang w:val="en-AU"/>
        </w:rPr>
        <w:t xml:space="preserve"> </w:t>
      </w:r>
      <w:r w:rsidRPr="00C93B15">
        <w:rPr>
          <w:rStyle w:val="Technical2"/>
          <w:sz w:val="16"/>
          <w:szCs w:val="16"/>
          <w:highlight w:val="lightGray"/>
          <w:lang w:val="en-AU"/>
        </w:rPr>
        <w:t>PARLBND</w:t>
      </w:r>
      <w:r w:rsidRPr="003E22C0">
        <w:rPr>
          <w:rStyle w:val="Technical2"/>
          <w:sz w:val="16"/>
          <w:szCs w:val="16"/>
          <w:lang w:val="en-AU"/>
        </w:rPr>
        <w:t xml:space="preserve"> </w:t>
      </w:r>
      <w:r w:rsidRPr="00C93B15">
        <w:rPr>
          <w:rStyle w:val="Technical2"/>
          <w:sz w:val="16"/>
          <w:szCs w:val="16"/>
          <w:highlight w:val="lightGray"/>
          <w:lang w:val="en-AU"/>
        </w:rPr>
        <w:t>PARUBND</w:t>
      </w:r>
      <w:r w:rsidRPr="003E22C0">
        <w:rPr>
          <w:rStyle w:val="Technical2"/>
          <w:sz w:val="16"/>
          <w:szCs w:val="16"/>
          <w:lang w:val="en-AU"/>
        </w:rPr>
        <w:t xml:space="preserve"> </w:t>
      </w:r>
      <w:r w:rsidRPr="00C93B15">
        <w:rPr>
          <w:rStyle w:val="Technical2"/>
          <w:sz w:val="16"/>
          <w:szCs w:val="16"/>
          <w:highlight w:val="lightGray"/>
          <w:lang w:val="en-AU"/>
        </w:rPr>
        <w:t>PARGP</w:t>
      </w:r>
      <w:r w:rsidRPr="003E22C0">
        <w:rPr>
          <w:rStyle w:val="Technical2"/>
          <w:sz w:val="16"/>
          <w:szCs w:val="16"/>
          <w:lang w:val="en-AU"/>
        </w:rPr>
        <w:t xml:space="preserve"> </w:t>
      </w:r>
      <w:r w:rsidRPr="00C93B15">
        <w:rPr>
          <w:rStyle w:val="Technical2"/>
          <w:sz w:val="16"/>
          <w:szCs w:val="16"/>
          <w:highlight w:val="lightGray"/>
          <w:lang w:val="en-AU"/>
        </w:rPr>
        <w:t>SCALE</w:t>
      </w:r>
      <w:r w:rsidRPr="003E22C0">
        <w:rPr>
          <w:rStyle w:val="Technical2"/>
          <w:sz w:val="16"/>
          <w:szCs w:val="16"/>
          <w:lang w:val="en-AU"/>
        </w:rPr>
        <w:t xml:space="preserve"> </w:t>
      </w:r>
      <w:r w:rsidRPr="00C93B15">
        <w:rPr>
          <w:rStyle w:val="Technical2"/>
          <w:sz w:val="16"/>
          <w:szCs w:val="16"/>
          <w:highlight w:val="lightGray"/>
          <w:lang w:val="en-AU"/>
        </w:rPr>
        <w:t>OFFSET</w:t>
      </w:r>
      <w:r w:rsidRPr="003E22C0">
        <w:rPr>
          <w:rStyle w:val="Technical2"/>
          <w:sz w:val="16"/>
          <w:szCs w:val="16"/>
          <w:lang w:val="en-AU"/>
        </w:rPr>
        <w:t xml:space="preserve"> </w:t>
      </w:r>
      <w:r w:rsidRPr="00C93B15">
        <w:rPr>
          <w:rStyle w:val="Technical2"/>
          <w:sz w:val="16"/>
          <w:szCs w:val="16"/>
          <w:highlight w:val="lightGray"/>
          <w:lang w:val="en-AU"/>
        </w:rPr>
        <w:t>DERCOM</w:t>
      </w:r>
    </w:p>
    <w:p w14:paraId="1991AABB"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 parameters</w:t>
      </w:r>
      <w:r w:rsidRPr="003E22C0">
        <w:rPr>
          <w:rStyle w:val="Technical2"/>
          <w:sz w:val="16"/>
          <w:szCs w:val="16"/>
          <w:lang w:val="en-AU"/>
        </w:rPr>
        <w:t>)</w:t>
      </w:r>
    </w:p>
    <w:p w14:paraId="044F8980"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lastRenderedPageBreak/>
        <w:t>PARNME</w:t>
      </w:r>
      <w:r w:rsidRPr="003E22C0">
        <w:rPr>
          <w:rStyle w:val="Technical2"/>
          <w:sz w:val="16"/>
          <w:szCs w:val="16"/>
          <w:lang w:val="en-AU"/>
        </w:rPr>
        <w:t xml:space="preserve"> </w:t>
      </w:r>
      <w:r w:rsidRPr="00913B29">
        <w:rPr>
          <w:rStyle w:val="Technical2"/>
          <w:sz w:val="16"/>
          <w:szCs w:val="16"/>
          <w:highlight w:val="lightGray"/>
          <w:lang w:val="en-AU"/>
        </w:rPr>
        <w:t>PARTIED</w:t>
      </w:r>
    </w:p>
    <w:p w14:paraId="7A5AA480"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tied parameter</w:t>
      </w:r>
      <w:r w:rsidRPr="003E22C0">
        <w:rPr>
          <w:rStyle w:val="Technical2"/>
          <w:sz w:val="16"/>
          <w:szCs w:val="16"/>
          <w:lang w:val="en-AU"/>
        </w:rPr>
        <w:t>)</w:t>
      </w:r>
    </w:p>
    <w:p w14:paraId="0265BAC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groups</w:t>
      </w:r>
    </w:p>
    <w:p w14:paraId="13BA92D9"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OBGNME</w:t>
      </w:r>
      <w:r>
        <w:rPr>
          <w:rStyle w:val="Technical2"/>
          <w:sz w:val="16"/>
          <w:szCs w:val="16"/>
          <w:lang w:val="en-AU"/>
        </w:rPr>
        <w:t xml:space="preserve"> [GTARG] [COVFLE]</w:t>
      </w:r>
    </w:p>
    <w:p w14:paraId="77A057A9"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NOBSGP observation group</w:t>
      </w:r>
      <w:r w:rsidRPr="003E22C0">
        <w:rPr>
          <w:rStyle w:val="Technical2"/>
          <w:sz w:val="16"/>
          <w:szCs w:val="16"/>
          <w:lang w:val="en-AU"/>
        </w:rPr>
        <w:t>)</w:t>
      </w:r>
    </w:p>
    <w:p w14:paraId="5D4FF48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data</w:t>
      </w:r>
    </w:p>
    <w:p w14:paraId="5F644B2F" w14:textId="77777777" w:rsidR="008B083E" w:rsidRPr="003E22C0" w:rsidRDefault="008B083E" w:rsidP="008B083E">
      <w:pPr>
        <w:pStyle w:val="computerChar"/>
        <w:rPr>
          <w:rStyle w:val="Technical2"/>
          <w:sz w:val="16"/>
          <w:szCs w:val="16"/>
          <w:lang w:val="en-AU"/>
        </w:rPr>
      </w:pPr>
      <w:r w:rsidRPr="002C11CC">
        <w:rPr>
          <w:rStyle w:val="Technical2"/>
          <w:sz w:val="16"/>
          <w:szCs w:val="16"/>
          <w:highlight w:val="lightGray"/>
          <w:lang w:val="en-AU"/>
        </w:rPr>
        <w:t>OBSNME</w:t>
      </w:r>
      <w:r w:rsidRPr="003E22C0">
        <w:rPr>
          <w:rStyle w:val="Technical2"/>
          <w:sz w:val="16"/>
          <w:szCs w:val="16"/>
          <w:lang w:val="en-AU"/>
        </w:rPr>
        <w:t xml:space="preserve"> </w:t>
      </w:r>
      <w:r w:rsidRPr="002C11CC">
        <w:rPr>
          <w:rStyle w:val="Technical2"/>
          <w:sz w:val="16"/>
          <w:szCs w:val="16"/>
          <w:highlight w:val="lightGray"/>
          <w:lang w:val="en-AU"/>
        </w:rPr>
        <w:t>OBSVAL</w:t>
      </w:r>
      <w:r w:rsidRPr="003E22C0">
        <w:rPr>
          <w:rStyle w:val="Technical2"/>
          <w:sz w:val="16"/>
          <w:szCs w:val="16"/>
          <w:lang w:val="en-AU"/>
        </w:rPr>
        <w:t xml:space="preserve"> </w:t>
      </w:r>
      <w:r w:rsidRPr="002C11CC">
        <w:rPr>
          <w:rStyle w:val="Technical2"/>
          <w:sz w:val="16"/>
          <w:szCs w:val="16"/>
          <w:highlight w:val="lightGray"/>
          <w:lang w:val="en-AU"/>
        </w:rPr>
        <w:t>WEIGHT</w:t>
      </w:r>
      <w:r w:rsidRPr="003E22C0">
        <w:rPr>
          <w:rStyle w:val="Technical2"/>
          <w:sz w:val="16"/>
          <w:szCs w:val="16"/>
          <w:lang w:val="en-AU"/>
        </w:rPr>
        <w:t xml:space="preserve"> </w:t>
      </w:r>
      <w:r w:rsidRPr="002C11CC">
        <w:rPr>
          <w:rStyle w:val="Technical2"/>
          <w:sz w:val="16"/>
          <w:szCs w:val="16"/>
          <w:highlight w:val="lightGray"/>
          <w:lang w:val="en-AU"/>
        </w:rPr>
        <w:t>OBGNME</w:t>
      </w:r>
    </w:p>
    <w:p w14:paraId="25A5451C" w14:textId="77777777" w:rsidR="008B083E" w:rsidRPr="00DA19E4" w:rsidRDefault="008B083E" w:rsidP="008B083E">
      <w:pPr>
        <w:pStyle w:val="computerChar"/>
        <w:rPr>
          <w:rStyle w:val="Technical2"/>
          <w:sz w:val="16"/>
          <w:szCs w:val="16"/>
          <w:lang w:val="en-AU"/>
        </w:rPr>
      </w:pPr>
      <w:r w:rsidRPr="00DA19E4">
        <w:rPr>
          <w:rStyle w:val="Technical2"/>
          <w:sz w:val="16"/>
          <w:szCs w:val="16"/>
          <w:lang w:val="en-AU"/>
        </w:rPr>
        <w:t>(</w:t>
      </w:r>
      <w:proofErr w:type="gramStart"/>
      <w:r w:rsidRPr="00DA19E4">
        <w:rPr>
          <w:rStyle w:val="Technical2"/>
          <w:i/>
          <w:sz w:val="16"/>
          <w:szCs w:val="16"/>
          <w:lang w:val="en-AU"/>
        </w:rPr>
        <w:t>one</w:t>
      </w:r>
      <w:proofErr w:type="gramEnd"/>
      <w:r w:rsidRPr="00DA19E4">
        <w:rPr>
          <w:rStyle w:val="Technical2"/>
          <w:i/>
          <w:sz w:val="16"/>
          <w:szCs w:val="16"/>
          <w:lang w:val="en-AU"/>
        </w:rPr>
        <w:t xml:space="preserve"> such line for each of NOBS observations</w:t>
      </w:r>
      <w:r w:rsidRPr="00DA19E4">
        <w:rPr>
          <w:rStyle w:val="Technical2"/>
          <w:sz w:val="16"/>
          <w:szCs w:val="16"/>
          <w:lang w:val="en-AU"/>
        </w:rPr>
        <w:t>)</w:t>
      </w:r>
    </w:p>
    <w:p w14:paraId="50590063" w14:textId="77777777"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derivatives</w:t>
      </w:r>
      <w:proofErr w:type="gramEnd"/>
      <w:r w:rsidRPr="003E22C0">
        <w:rPr>
          <w:sz w:val="16"/>
          <w:szCs w:val="16"/>
        </w:rPr>
        <w:t xml:space="preserve"> command line</w:t>
      </w:r>
    </w:p>
    <w:p w14:paraId="0170BF2B" w14:textId="77777777" w:rsidR="008B083E" w:rsidRPr="00757DDC" w:rsidRDefault="008B083E" w:rsidP="008B083E">
      <w:pPr>
        <w:pStyle w:val="computerChar"/>
        <w:rPr>
          <w:sz w:val="16"/>
          <w:szCs w:val="16"/>
        </w:rPr>
      </w:pPr>
      <w:r w:rsidRPr="00757DDC">
        <w:rPr>
          <w:sz w:val="16"/>
          <w:szCs w:val="16"/>
        </w:rPr>
        <w:t>DERCOMLINE</w:t>
      </w:r>
    </w:p>
    <w:p w14:paraId="5D6288FF" w14:textId="77777777" w:rsidR="008B083E" w:rsidRPr="003E22C0" w:rsidRDefault="008B083E" w:rsidP="008B083E">
      <w:pPr>
        <w:pStyle w:val="computerChar"/>
        <w:rPr>
          <w:sz w:val="16"/>
          <w:szCs w:val="16"/>
        </w:rPr>
      </w:pPr>
      <w:r w:rsidRPr="003E22C0">
        <w:rPr>
          <w:sz w:val="16"/>
          <w:szCs w:val="16"/>
        </w:rPr>
        <w:t>EXTDERFLE</w:t>
      </w:r>
    </w:p>
    <w:p w14:paraId="282E773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command line</w:t>
      </w:r>
    </w:p>
    <w:p w14:paraId="199FDFA8" w14:textId="77777777" w:rsidR="008B083E" w:rsidRPr="00757DDC" w:rsidRDefault="008B083E" w:rsidP="008B083E">
      <w:pPr>
        <w:pStyle w:val="computerChar"/>
        <w:rPr>
          <w:rStyle w:val="Technical2"/>
          <w:sz w:val="16"/>
          <w:szCs w:val="16"/>
          <w:lang w:val="en-AU"/>
        </w:rPr>
      </w:pPr>
      <w:r w:rsidRPr="00913B29">
        <w:rPr>
          <w:rStyle w:val="Technical2"/>
          <w:sz w:val="16"/>
          <w:szCs w:val="16"/>
          <w:highlight w:val="lightGray"/>
          <w:lang w:val="en-AU"/>
        </w:rPr>
        <w:t>COMLINE</w:t>
      </w:r>
    </w:p>
    <w:p w14:paraId="2553FABD" w14:textId="77777777" w:rsidR="008B083E" w:rsidRPr="00757DDC" w:rsidRDefault="008B083E" w:rsidP="008B083E">
      <w:pPr>
        <w:pStyle w:val="computerChar"/>
        <w:rPr>
          <w:rStyle w:val="Technical2"/>
          <w:sz w:val="16"/>
          <w:szCs w:val="16"/>
          <w:lang w:val="en-AU"/>
        </w:rPr>
      </w:pPr>
      <w:r w:rsidRPr="00757DDC">
        <w:rPr>
          <w:rStyle w:val="Technical2"/>
          <w:sz w:val="16"/>
          <w:szCs w:val="16"/>
          <w:lang w:val="en-AU"/>
        </w:rPr>
        <w:t>(</w:t>
      </w:r>
      <w:proofErr w:type="gramStart"/>
      <w:r>
        <w:rPr>
          <w:rStyle w:val="Technical2"/>
          <w:i/>
          <w:sz w:val="16"/>
          <w:szCs w:val="16"/>
          <w:lang w:val="en-AU"/>
        </w:rPr>
        <w:t>one</w:t>
      </w:r>
      <w:proofErr w:type="gramEnd"/>
      <w:r>
        <w:rPr>
          <w:rStyle w:val="Technical2"/>
          <w:i/>
          <w:sz w:val="16"/>
          <w:szCs w:val="16"/>
          <w:lang w:val="en-AU"/>
        </w:rPr>
        <w:t xml:space="preserv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21C6DBCF"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input/output</w:t>
      </w:r>
    </w:p>
    <w:p w14:paraId="64EB620C"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TEMPFLE</w:t>
      </w:r>
      <w:r w:rsidRPr="003E22C0">
        <w:rPr>
          <w:rStyle w:val="Technical2"/>
          <w:sz w:val="16"/>
          <w:szCs w:val="16"/>
          <w:lang w:val="en-AU"/>
        </w:rPr>
        <w:t xml:space="preserve"> </w:t>
      </w:r>
      <w:r w:rsidRPr="00913B29">
        <w:rPr>
          <w:rStyle w:val="Technical2"/>
          <w:sz w:val="16"/>
          <w:szCs w:val="16"/>
          <w:highlight w:val="lightGray"/>
          <w:lang w:val="en-AU"/>
        </w:rPr>
        <w:t>INFLE</w:t>
      </w:r>
    </w:p>
    <w:p w14:paraId="351D5BFF"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NTPLFLE template files</w:t>
      </w:r>
      <w:r w:rsidRPr="003E22C0">
        <w:rPr>
          <w:rStyle w:val="Technical2"/>
          <w:sz w:val="16"/>
          <w:szCs w:val="16"/>
          <w:lang w:val="en-AU"/>
        </w:rPr>
        <w:t>)</w:t>
      </w:r>
    </w:p>
    <w:p w14:paraId="425F2638"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INSFLE</w:t>
      </w:r>
      <w:r w:rsidRPr="003E22C0">
        <w:rPr>
          <w:rStyle w:val="Technical2"/>
          <w:sz w:val="16"/>
          <w:szCs w:val="16"/>
          <w:lang w:val="en-AU"/>
        </w:rPr>
        <w:t xml:space="preserve"> </w:t>
      </w:r>
      <w:r w:rsidRPr="00913B29">
        <w:rPr>
          <w:rStyle w:val="Technical2"/>
          <w:sz w:val="16"/>
          <w:szCs w:val="16"/>
          <w:highlight w:val="lightGray"/>
          <w:lang w:val="en-AU"/>
        </w:rPr>
        <w:t>OUTFLE</w:t>
      </w:r>
    </w:p>
    <w:p w14:paraId="574A115A"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NINSLFE instruction files</w:t>
      </w:r>
      <w:r w:rsidRPr="003E22C0">
        <w:rPr>
          <w:rStyle w:val="Technical2"/>
          <w:sz w:val="16"/>
          <w:szCs w:val="16"/>
          <w:lang w:val="en-AU"/>
        </w:rPr>
        <w:t>)</w:t>
      </w:r>
    </w:p>
    <w:p w14:paraId="4F888FD2"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prior</w:t>
      </w:r>
      <w:proofErr w:type="gramEnd"/>
      <w:r w:rsidRPr="003E22C0">
        <w:rPr>
          <w:rStyle w:val="Technical2"/>
          <w:sz w:val="16"/>
          <w:szCs w:val="16"/>
          <w:lang w:val="en-AU"/>
        </w:rPr>
        <w:t xml:space="preserve"> information</w:t>
      </w:r>
    </w:p>
    <w:p w14:paraId="45025B3B" w14:textId="77777777"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 xml:space="preserve">PILBL PIFAC * PARNME + PIFAC * </w:t>
      </w:r>
      <w:proofErr w:type="gramStart"/>
      <w:r w:rsidRPr="00913B29">
        <w:rPr>
          <w:rStyle w:val="Technical2"/>
          <w:sz w:val="16"/>
          <w:szCs w:val="16"/>
          <w:highlight w:val="lightGray"/>
          <w:lang w:val="en-AU"/>
        </w:rPr>
        <w:t>log(</w:t>
      </w:r>
      <w:proofErr w:type="gramEnd"/>
      <w:r w:rsidRPr="00913B29">
        <w:rPr>
          <w:rStyle w:val="Technical2"/>
          <w:sz w:val="16"/>
          <w:szCs w:val="16"/>
          <w:highlight w:val="lightGray"/>
          <w:lang w:val="en-AU"/>
        </w:rPr>
        <w:t>PARNME) ... = PIVAL WEIGHT OBGNME</w:t>
      </w:r>
    </w:p>
    <w:p w14:paraId="0672CE83"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1F14C5">
        <w:rPr>
          <w:rStyle w:val="Technical2"/>
          <w:i/>
          <w:sz w:val="16"/>
          <w:szCs w:val="16"/>
          <w:lang w:val="en-AU"/>
        </w:rPr>
        <w:t>one</w:t>
      </w:r>
      <w:proofErr w:type="gramEnd"/>
      <w:r w:rsidRPr="001F14C5">
        <w:rPr>
          <w:rStyle w:val="Technical2"/>
          <w:i/>
          <w:sz w:val="16"/>
          <w:szCs w:val="16"/>
          <w:lang w:val="en-AU"/>
        </w:rPr>
        <w:t xml:space="preserve"> such line for each of NPRIOR articles of prior information</w:t>
      </w:r>
      <w:r w:rsidRPr="003E22C0">
        <w:rPr>
          <w:rStyle w:val="Technical2"/>
          <w:sz w:val="16"/>
          <w:szCs w:val="16"/>
          <w:lang w:val="en-AU"/>
        </w:rPr>
        <w:t>)</w:t>
      </w:r>
    </w:p>
    <w:p w14:paraId="7D693687"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predictive</w:t>
      </w:r>
      <w:proofErr w:type="gramEnd"/>
      <w:r w:rsidRPr="003E22C0">
        <w:rPr>
          <w:rStyle w:val="Technical2"/>
          <w:sz w:val="16"/>
          <w:szCs w:val="16"/>
          <w:lang w:val="en-AU"/>
        </w:rPr>
        <w:t xml:space="preserve"> analysis</w:t>
      </w:r>
    </w:p>
    <w:p w14:paraId="485DC910"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50F73391"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PD0 PD1 PD2</w:t>
      </w:r>
    </w:p>
    <w:p w14:paraId="368229D4"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ABSPREDLAM RELPREDLAM INITSCHFAC MULSCHFAC NSEARCH</w:t>
      </w:r>
    </w:p>
    <w:p w14:paraId="3A8B6FED"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ABSPREDSWH RELPREDSWH</w:t>
      </w:r>
    </w:p>
    <w:p w14:paraId="12519CA2"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5FF2BBE8" w14:textId="77777777"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regularisation</w:t>
      </w:r>
      <w:proofErr w:type="gramEnd"/>
    </w:p>
    <w:p w14:paraId="7E1F90F0" w14:textId="77777777"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1C084957" w14:textId="77777777"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04F255B7" w14:textId="77777777" w:rsidR="008B083E" w:rsidRDefault="008B083E" w:rsidP="008B083E">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5FCF0F6A" w14:textId="77777777" w:rsidR="008B083E" w:rsidRPr="0045277E" w:rsidRDefault="008B083E" w:rsidP="008B083E">
      <w:pPr>
        <w:pStyle w:val="computerChar"/>
        <w:rPr>
          <w:rStyle w:val="Technical2"/>
          <w:sz w:val="16"/>
          <w:szCs w:val="16"/>
        </w:rPr>
      </w:pPr>
      <w:r w:rsidRPr="0045277E">
        <w:rPr>
          <w:rStyle w:val="Technical2"/>
          <w:sz w:val="16"/>
          <w:szCs w:val="16"/>
        </w:rPr>
        <w:t xml:space="preserve">* </w:t>
      </w:r>
      <w:proofErr w:type="spellStart"/>
      <w:proofErr w:type="gramStart"/>
      <w:r w:rsidRPr="0045277E">
        <w:rPr>
          <w:rStyle w:val="Technical2"/>
          <w:sz w:val="16"/>
          <w:szCs w:val="16"/>
        </w:rPr>
        <w:t>pareto</w:t>
      </w:r>
      <w:proofErr w:type="spellEnd"/>
      <w:proofErr w:type="gramEnd"/>
    </w:p>
    <w:p w14:paraId="258F4FB8" w14:textId="77777777" w:rsidR="008B083E" w:rsidRPr="0045277E" w:rsidRDefault="008B083E" w:rsidP="008B083E">
      <w:pPr>
        <w:rPr>
          <w:rStyle w:val="Technical2"/>
          <w:sz w:val="16"/>
          <w:szCs w:val="16"/>
        </w:rPr>
      </w:pPr>
      <w:r w:rsidRPr="0045277E">
        <w:rPr>
          <w:rStyle w:val="Technical2"/>
          <w:sz w:val="16"/>
          <w:szCs w:val="16"/>
        </w:rPr>
        <w:t xml:space="preserve">PARETO_OBSGROUP  </w:t>
      </w:r>
    </w:p>
    <w:p w14:paraId="05F20324" w14:textId="77777777" w:rsidR="008B083E" w:rsidRPr="0045277E" w:rsidRDefault="008B083E" w:rsidP="008B083E">
      <w:pPr>
        <w:rPr>
          <w:rStyle w:val="Technical2"/>
          <w:sz w:val="16"/>
          <w:szCs w:val="16"/>
        </w:rPr>
      </w:pPr>
      <w:r w:rsidRPr="0045277E">
        <w:rPr>
          <w:rStyle w:val="Technical2"/>
          <w:sz w:val="16"/>
          <w:szCs w:val="16"/>
        </w:rPr>
        <w:t xml:space="preserve">PARETO_WTFAC_START PARETO_WTFAC_FIN NUM_WTFAC_INC  </w:t>
      </w:r>
    </w:p>
    <w:p w14:paraId="306F1F85" w14:textId="77777777" w:rsidR="008B083E" w:rsidRPr="0045277E" w:rsidRDefault="008B083E" w:rsidP="008B083E">
      <w:pPr>
        <w:rPr>
          <w:rStyle w:val="Technical2"/>
          <w:sz w:val="16"/>
          <w:szCs w:val="16"/>
        </w:rPr>
      </w:pPr>
      <w:r w:rsidRPr="0045277E">
        <w:rPr>
          <w:rStyle w:val="Technical2"/>
          <w:sz w:val="16"/>
          <w:szCs w:val="16"/>
        </w:rPr>
        <w:t>NUM_ITER_START NUM_ITER_GEN NUM_ITER_FIN</w:t>
      </w:r>
    </w:p>
    <w:p w14:paraId="321907EF" w14:textId="77777777" w:rsidR="008B083E" w:rsidRPr="0045277E" w:rsidRDefault="008B083E" w:rsidP="008B083E">
      <w:pPr>
        <w:rPr>
          <w:rStyle w:val="Technical2"/>
          <w:sz w:val="16"/>
          <w:szCs w:val="16"/>
        </w:rPr>
      </w:pPr>
      <w:r w:rsidRPr="0045277E">
        <w:rPr>
          <w:rStyle w:val="Technical2"/>
          <w:sz w:val="16"/>
          <w:szCs w:val="16"/>
        </w:rPr>
        <w:t>ALT_TERM</w:t>
      </w:r>
    </w:p>
    <w:p w14:paraId="055234C5" w14:textId="77777777" w:rsidR="008B083E" w:rsidRPr="0045277E" w:rsidRDefault="008B083E" w:rsidP="008B083E">
      <w:pPr>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3DBF0DFB" w14:textId="77777777" w:rsidR="008B083E" w:rsidRPr="0045277E" w:rsidRDefault="008B083E" w:rsidP="008B083E">
      <w:pPr>
        <w:rPr>
          <w:rStyle w:val="Technical2"/>
          <w:sz w:val="16"/>
          <w:szCs w:val="16"/>
        </w:rPr>
      </w:pPr>
      <w:r w:rsidRPr="0045277E">
        <w:rPr>
          <w:rStyle w:val="Technical2"/>
          <w:sz w:val="16"/>
          <w:szCs w:val="16"/>
        </w:rPr>
        <w:t>NOBS_REPORT</w:t>
      </w:r>
    </w:p>
    <w:p w14:paraId="65883AA9" w14:textId="77777777" w:rsidR="008B083E" w:rsidRDefault="008B083E" w:rsidP="008B083E">
      <w:pPr>
        <w:rPr>
          <w:rStyle w:val="Technical2"/>
          <w:sz w:val="16"/>
          <w:szCs w:val="16"/>
        </w:rPr>
      </w:pPr>
      <w:r>
        <w:rPr>
          <w:rStyle w:val="Technical2"/>
          <w:sz w:val="16"/>
          <w:szCs w:val="16"/>
        </w:rPr>
        <w:t>OBS_REPORT_1 OBS_REPORT_</w:t>
      </w:r>
      <w:r w:rsidRPr="0045277E">
        <w:rPr>
          <w:rStyle w:val="Technical2"/>
          <w:sz w:val="16"/>
          <w:szCs w:val="16"/>
        </w:rPr>
        <w:t>2 OBS_REPORT_3</w:t>
      </w:r>
      <w:proofErr w:type="gramStart"/>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363F557D" w14:textId="77777777" w:rsidR="008B083E" w:rsidRDefault="008B083E" w:rsidP="008B083E">
      <w:pPr>
        <w:rPr>
          <w:rStyle w:val="Technical2"/>
          <w:sz w:val="16"/>
          <w:szCs w:val="16"/>
        </w:rPr>
      </w:pPr>
      <w:r>
        <w:rPr>
          <w:rStyle w:val="Technical2"/>
          <w:sz w:val="16"/>
          <w:szCs w:val="16"/>
        </w:rPr>
        <w:t xml:space="preserve">++# </w:t>
      </w:r>
      <w:proofErr w:type="gramStart"/>
      <w:r>
        <w:rPr>
          <w:rStyle w:val="Technical2"/>
          <w:sz w:val="16"/>
          <w:szCs w:val="16"/>
        </w:rPr>
        <w:t>This</w:t>
      </w:r>
      <w:proofErr w:type="gramEnd"/>
      <w:r>
        <w:rPr>
          <w:rStyle w:val="Technical2"/>
          <w:sz w:val="16"/>
          <w:szCs w:val="16"/>
        </w:rPr>
        <w:t xml:space="preserve"> line is a comment as are all lines that begin with “++#” </w:t>
      </w:r>
    </w:p>
    <w:p w14:paraId="36BF6C0F" w14:textId="77777777" w:rsidR="008B083E" w:rsidRDefault="008B083E" w:rsidP="008B083E">
      <w:pPr>
        <w:rPr>
          <w:rStyle w:val="Technical2"/>
          <w:sz w:val="16"/>
          <w:szCs w:val="16"/>
        </w:rPr>
      </w:pPr>
      <w:r>
        <w:rPr>
          <w:rStyle w:val="Technical2"/>
          <w:sz w:val="16"/>
          <w:szCs w:val="16"/>
        </w:rPr>
        <w:t>++# PEST++ input is parsed using key words that can be specified in any order</w:t>
      </w:r>
    </w:p>
    <w:p w14:paraId="68A15882" w14:textId="77777777" w:rsidR="008B083E" w:rsidRDefault="008B083E" w:rsidP="008B083E">
      <w:pPr>
        <w:rPr>
          <w:rStyle w:val="Technical2"/>
          <w:sz w:val="16"/>
          <w:szCs w:val="16"/>
        </w:rPr>
      </w:pPr>
      <w:r>
        <w:rPr>
          <w:rStyle w:val="Technical2"/>
          <w:sz w:val="16"/>
          <w:szCs w:val="16"/>
        </w:rPr>
        <w:t>++ GMAN_</w:t>
      </w:r>
      <w:proofErr w:type="gramStart"/>
      <w:r>
        <w:rPr>
          <w:rStyle w:val="Technical2"/>
          <w:sz w:val="16"/>
          <w:szCs w:val="16"/>
        </w:rPr>
        <w:t>SOCKET(</w:t>
      </w:r>
      <w:proofErr w:type="spellStart"/>
      <w:proofErr w:type="gramEnd"/>
      <w:r>
        <w:rPr>
          <w:rStyle w:val="Technical2"/>
          <w:sz w:val="16"/>
          <w:szCs w:val="16"/>
        </w:rPr>
        <w:t>host:socket</w:t>
      </w:r>
      <w:proofErr w:type="spellEnd"/>
      <w:r>
        <w:rPr>
          <w:rStyle w:val="Technical2"/>
          <w:sz w:val="16"/>
          <w:szCs w:val="16"/>
        </w:rPr>
        <w:t>)</w:t>
      </w:r>
    </w:p>
    <w:p w14:paraId="10CD63FF" w14:textId="77777777" w:rsidR="008B083E" w:rsidRDefault="008B083E" w:rsidP="008B083E">
      <w:pPr>
        <w:rPr>
          <w:rStyle w:val="Technical2"/>
          <w:sz w:val="16"/>
          <w:szCs w:val="16"/>
        </w:rPr>
      </w:pPr>
      <w:r>
        <w:rPr>
          <w:rStyle w:val="Technical2"/>
          <w:sz w:val="16"/>
          <w:szCs w:val="16"/>
        </w:rPr>
        <w:t>++ SUPER_</w:t>
      </w:r>
      <w:proofErr w:type="gramStart"/>
      <w:r>
        <w:rPr>
          <w:rStyle w:val="Technical2"/>
          <w:sz w:val="16"/>
          <w:szCs w:val="16"/>
        </w:rPr>
        <w:t>NMAX(</w:t>
      </w:r>
      <w:proofErr w:type="spellStart"/>
      <w:proofErr w:type="gramEnd"/>
      <w:r>
        <w:rPr>
          <w:rStyle w:val="Technical2"/>
          <w:sz w:val="16"/>
          <w:szCs w:val="16"/>
        </w:rPr>
        <w:t>max_super</w:t>
      </w:r>
      <w:proofErr w:type="spellEnd"/>
      <w:r>
        <w:rPr>
          <w:rStyle w:val="Technical2"/>
          <w:sz w:val="16"/>
          <w:szCs w:val="16"/>
        </w:rPr>
        <w:t>)  SUPER_EIGTHRES(</w:t>
      </w:r>
      <w:proofErr w:type="spellStart"/>
      <w:r>
        <w:rPr>
          <w:rStyle w:val="Technical2"/>
          <w:sz w:val="16"/>
          <w:szCs w:val="16"/>
        </w:rPr>
        <w:t>eig_thres</w:t>
      </w:r>
      <w:proofErr w:type="spellEnd"/>
      <w:r>
        <w:rPr>
          <w:rStyle w:val="Technical2"/>
          <w:sz w:val="16"/>
          <w:szCs w:val="16"/>
        </w:rPr>
        <w:t>)</w:t>
      </w:r>
    </w:p>
    <w:p w14:paraId="3281EF46" w14:textId="77777777" w:rsidR="008B083E" w:rsidRPr="00571867" w:rsidRDefault="008B083E" w:rsidP="008B083E">
      <w:pPr>
        <w:rPr>
          <w:rStyle w:val="Technical2"/>
          <w:i/>
          <w:sz w:val="16"/>
          <w:szCs w:val="16"/>
          <w:lang w:val="pt-PT"/>
        </w:rPr>
      </w:pPr>
      <w:r w:rsidRPr="00571867">
        <w:rPr>
          <w:rStyle w:val="Technical2"/>
          <w:sz w:val="16"/>
          <w:szCs w:val="16"/>
          <w:lang w:val="pt-PT"/>
        </w:rPr>
        <w:t>++ N_ITER_BASE(base_iter)  N_ITER_SUPER(super_iter)</w:t>
      </w:r>
    </w:p>
    <w:p w14:paraId="3DC52EC4" w14:textId="77777777" w:rsidR="008B083E" w:rsidRPr="00571867" w:rsidRDefault="008B083E" w:rsidP="008B083E">
      <w:pPr>
        <w:pStyle w:val="Heading8"/>
        <w:rPr>
          <w:rStyle w:val="Technical2"/>
          <w:b/>
          <w:sz w:val="16"/>
          <w:szCs w:val="16"/>
          <w:lang w:val="pt-PT"/>
        </w:rPr>
      </w:pPr>
    </w:p>
    <w:p w14:paraId="509FE2FA" w14:textId="77777777" w:rsidR="008B083E" w:rsidRPr="00571867" w:rsidRDefault="008B083E" w:rsidP="008B083E">
      <w:pPr>
        <w:rPr>
          <w:lang w:val="pt-PT" w:eastAsia="en-AU"/>
        </w:rPr>
        <w:sectPr w:rsidR="008B083E" w:rsidRPr="00571867" w:rsidSect="00EB6505">
          <w:headerReference w:type="even" r:id="rId17"/>
          <w:headerReference w:type="default" r:id="rId18"/>
          <w:endnotePr>
            <w:numFmt w:val="decimal"/>
          </w:endnotePr>
          <w:type w:val="oddPage"/>
          <w:pgSz w:w="11906" w:h="16838" w:code="9"/>
          <w:pgMar w:top="1440" w:right="1134" w:bottom="1440" w:left="1134" w:header="1296" w:footer="862" w:gutter="0"/>
          <w:pgNumType w:start="1" w:chapStyle="1"/>
          <w:cols w:space="720"/>
          <w:noEndnote/>
          <w:docGrid w:linePitch="272"/>
        </w:sectPr>
      </w:pPr>
    </w:p>
    <w:p w14:paraId="20D37F7E" w14:textId="77777777" w:rsidR="008B083E" w:rsidRDefault="008B083E" w:rsidP="008B083E">
      <w:pPr>
        <w:pStyle w:val="Caption1"/>
      </w:pPr>
      <w:r>
        <w:lastRenderedPageBreak/>
        <w:t>Variables in “control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789AE157" w14:textId="77777777" w:rsidTr="00EB6505">
        <w:trPr>
          <w:cantSplit/>
        </w:trPr>
        <w:tc>
          <w:tcPr>
            <w:tcW w:w="1923" w:type="dxa"/>
          </w:tcPr>
          <w:p w14:paraId="6CCEC31D"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53200E2B"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0FCC715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31252220"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01C2C9CA" w14:textId="77777777" w:rsidTr="00EB6505">
        <w:trPr>
          <w:cantSplit/>
        </w:trPr>
        <w:tc>
          <w:tcPr>
            <w:tcW w:w="1923" w:type="dxa"/>
          </w:tcPr>
          <w:p w14:paraId="68C3BDE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RSTFLE</w:t>
            </w:r>
          </w:p>
        </w:tc>
        <w:tc>
          <w:tcPr>
            <w:tcW w:w="879" w:type="dxa"/>
          </w:tcPr>
          <w:p w14:paraId="3858B44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E083F6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5D758D8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instructs PEST whether to write restart data</w:t>
            </w:r>
          </w:p>
        </w:tc>
      </w:tr>
      <w:tr w:rsidR="008B083E" w:rsidRPr="00C506B5" w14:paraId="642B3F9C" w14:textId="77777777" w:rsidTr="00EB6505">
        <w:trPr>
          <w:cantSplit/>
        </w:trPr>
        <w:tc>
          <w:tcPr>
            <w:tcW w:w="1923" w:type="dxa"/>
          </w:tcPr>
          <w:p w14:paraId="28C3ECC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PESTMODE</w:t>
            </w:r>
          </w:p>
        </w:tc>
        <w:tc>
          <w:tcPr>
            <w:tcW w:w="879" w:type="dxa"/>
          </w:tcPr>
          <w:p w14:paraId="7F5F501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690128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“estimation”, “prediction”, “regularisation”</w:t>
            </w:r>
            <w:r>
              <w:rPr>
                <w:rFonts w:ascii="Arial" w:hAnsi="Arial"/>
                <w:sz w:val="18"/>
                <w:szCs w:val="18"/>
                <w:lang w:val="en-AU"/>
              </w:rPr>
              <w:t>, “</w:t>
            </w:r>
            <w:proofErr w:type="spellStart"/>
            <w:r>
              <w:rPr>
                <w:rFonts w:ascii="Arial" w:hAnsi="Arial"/>
                <w:sz w:val="18"/>
                <w:szCs w:val="18"/>
                <w:lang w:val="en-AU"/>
              </w:rPr>
              <w:t>pareto</w:t>
            </w:r>
            <w:proofErr w:type="spellEnd"/>
            <w:r>
              <w:rPr>
                <w:rFonts w:ascii="Arial" w:hAnsi="Arial"/>
                <w:sz w:val="18"/>
                <w:szCs w:val="18"/>
                <w:lang w:val="en-AU"/>
              </w:rPr>
              <w:t>”</w:t>
            </w:r>
          </w:p>
        </w:tc>
        <w:tc>
          <w:tcPr>
            <w:tcW w:w="4172" w:type="dxa"/>
          </w:tcPr>
          <w:p w14:paraId="60241AF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PEST’s mode of operation</w:t>
            </w:r>
          </w:p>
        </w:tc>
      </w:tr>
      <w:tr w:rsidR="008B083E" w:rsidRPr="00C506B5" w14:paraId="520D0BF7" w14:textId="77777777" w:rsidTr="00EB6505">
        <w:trPr>
          <w:cantSplit/>
        </w:trPr>
        <w:tc>
          <w:tcPr>
            <w:tcW w:w="1923" w:type="dxa"/>
          </w:tcPr>
          <w:p w14:paraId="6A34214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NPAR</w:t>
            </w:r>
          </w:p>
        </w:tc>
        <w:tc>
          <w:tcPr>
            <w:tcW w:w="879" w:type="dxa"/>
          </w:tcPr>
          <w:p w14:paraId="6CECB5C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50071E4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3C20D15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parameters</w:t>
            </w:r>
          </w:p>
        </w:tc>
      </w:tr>
      <w:tr w:rsidR="008B083E" w:rsidRPr="00C506B5" w14:paraId="08FA3592" w14:textId="77777777" w:rsidTr="00EB6505">
        <w:trPr>
          <w:cantSplit/>
        </w:trPr>
        <w:tc>
          <w:tcPr>
            <w:tcW w:w="1923" w:type="dxa"/>
          </w:tcPr>
          <w:p w14:paraId="5990F67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NUMCOM</w:t>
            </w:r>
          </w:p>
        </w:tc>
        <w:tc>
          <w:tcPr>
            <w:tcW w:w="879" w:type="dxa"/>
          </w:tcPr>
          <w:p w14:paraId="294D31F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1182A3A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optional; greater than zero</w:t>
            </w:r>
          </w:p>
        </w:tc>
        <w:tc>
          <w:tcPr>
            <w:tcW w:w="4172" w:type="dxa"/>
          </w:tcPr>
          <w:p w14:paraId="5BCE009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command lines used to run model</w:t>
            </w:r>
          </w:p>
        </w:tc>
      </w:tr>
      <w:tr w:rsidR="008B083E" w:rsidRPr="00C506B5" w14:paraId="511B8CC1" w14:textId="77777777" w:rsidTr="00EB6505">
        <w:trPr>
          <w:cantSplit/>
        </w:trPr>
        <w:tc>
          <w:tcPr>
            <w:tcW w:w="1923" w:type="dxa"/>
          </w:tcPr>
          <w:p w14:paraId="01E5CDC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RELPARMAX</w:t>
            </w:r>
          </w:p>
        </w:tc>
        <w:tc>
          <w:tcPr>
            <w:tcW w:w="879" w:type="dxa"/>
          </w:tcPr>
          <w:p w14:paraId="6814E7F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05130AC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4691594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relative change limit</w:t>
            </w:r>
          </w:p>
        </w:tc>
      </w:tr>
      <w:tr w:rsidR="008B083E" w:rsidRPr="00C506B5" w14:paraId="723D2094" w14:textId="77777777" w:rsidTr="00EB6505">
        <w:trPr>
          <w:cantSplit/>
        </w:trPr>
        <w:tc>
          <w:tcPr>
            <w:tcW w:w="1923" w:type="dxa"/>
          </w:tcPr>
          <w:p w14:paraId="28F3A14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FACPARMAX</w:t>
            </w:r>
          </w:p>
        </w:tc>
        <w:tc>
          <w:tcPr>
            <w:tcW w:w="879" w:type="dxa"/>
          </w:tcPr>
          <w:p w14:paraId="257F007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1442207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172" w:type="dxa"/>
          </w:tcPr>
          <w:p w14:paraId="47E3338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factor change limit</w:t>
            </w:r>
          </w:p>
        </w:tc>
      </w:tr>
      <w:tr w:rsidR="008B083E" w:rsidRPr="00C506B5" w14:paraId="564B68BD" w14:textId="77777777" w:rsidTr="00EB6505">
        <w:trPr>
          <w:cantSplit/>
        </w:trPr>
        <w:tc>
          <w:tcPr>
            <w:tcW w:w="1923" w:type="dxa"/>
          </w:tcPr>
          <w:p w14:paraId="2E17B9BD" w14:textId="77777777" w:rsidR="008B083E" w:rsidRDefault="008B083E" w:rsidP="00EB6505">
            <w:pPr>
              <w:rPr>
                <w:rFonts w:ascii="Arial" w:hAnsi="Arial"/>
                <w:sz w:val="18"/>
                <w:szCs w:val="18"/>
                <w:lang w:val="en-AU"/>
              </w:rPr>
            </w:pPr>
            <w:r>
              <w:rPr>
                <w:rFonts w:ascii="Arial" w:hAnsi="Arial"/>
                <w:sz w:val="18"/>
                <w:szCs w:val="18"/>
                <w:lang w:val="en-AU"/>
              </w:rPr>
              <w:t>FACORIG</w:t>
            </w:r>
          </w:p>
        </w:tc>
        <w:tc>
          <w:tcPr>
            <w:tcW w:w="879" w:type="dxa"/>
          </w:tcPr>
          <w:p w14:paraId="5F3D57C2" w14:textId="77777777" w:rsidR="008B083E" w:rsidRDefault="008B083E" w:rsidP="00EB6505">
            <w:pPr>
              <w:rPr>
                <w:rFonts w:ascii="Arial" w:hAnsi="Arial"/>
                <w:sz w:val="18"/>
                <w:szCs w:val="18"/>
                <w:lang w:val="en-AU"/>
              </w:rPr>
            </w:pPr>
            <w:r>
              <w:rPr>
                <w:rFonts w:ascii="Arial" w:hAnsi="Arial"/>
                <w:sz w:val="18"/>
                <w:szCs w:val="18"/>
                <w:lang w:val="en-AU"/>
              </w:rPr>
              <w:t>real</w:t>
            </w:r>
          </w:p>
        </w:tc>
        <w:tc>
          <w:tcPr>
            <w:tcW w:w="2268" w:type="dxa"/>
          </w:tcPr>
          <w:p w14:paraId="4F5C8DFC" w14:textId="77777777" w:rsidR="008B083E" w:rsidRDefault="008B083E" w:rsidP="00EB6505">
            <w:pPr>
              <w:rPr>
                <w:rFonts w:ascii="Arial" w:hAnsi="Arial"/>
                <w:sz w:val="18"/>
                <w:szCs w:val="18"/>
                <w:lang w:val="en-AU"/>
              </w:rPr>
            </w:pPr>
            <w:r>
              <w:rPr>
                <w:rFonts w:ascii="Arial" w:hAnsi="Arial"/>
                <w:sz w:val="18"/>
                <w:szCs w:val="18"/>
                <w:lang w:val="en-AU"/>
              </w:rPr>
              <w:t>between zero and one</w:t>
            </w:r>
          </w:p>
        </w:tc>
        <w:tc>
          <w:tcPr>
            <w:tcW w:w="4172" w:type="dxa"/>
          </w:tcPr>
          <w:p w14:paraId="2CBFD497" w14:textId="77777777" w:rsidR="008B083E" w:rsidRDefault="008B083E" w:rsidP="00EB6505">
            <w:pPr>
              <w:rPr>
                <w:rFonts w:ascii="Arial" w:hAnsi="Arial"/>
                <w:sz w:val="18"/>
                <w:szCs w:val="18"/>
                <w:lang w:val="en-AU"/>
              </w:rPr>
            </w:pPr>
            <w:r>
              <w:rPr>
                <w:rFonts w:ascii="Arial" w:hAnsi="Arial"/>
                <w:sz w:val="18"/>
                <w:szCs w:val="18"/>
                <w:lang w:val="en-AU"/>
              </w:rPr>
              <w:t>minimum fraction of original parameter value in evaluating relative change</w:t>
            </w:r>
          </w:p>
        </w:tc>
      </w:tr>
      <w:tr w:rsidR="008B083E" w:rsidRPr="00C506B5" w14:paraId="243C645C" w14:textId="77777777" w:rsidTr="00EB6505">
        <w:trPr>
          <w:cantSplit/>
        </w:trPr>
        <w:tc>
          <w:tcPr>
            <w:tcW w:w="1923" w:type="dxa"/>
          </w:tcPr>
          <w:p w14:paraId="25FE0A3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PHIREDSWH</w:t>
            </w:r>
          </w:p>
        </w:tc>
        <w:tc>
          <w:tcPr>
            <w:tcW w:w="879" w:type="dxa"/>
          </w:tcPr>
          <w:p w14:paraId="1DDB3EA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7EFFF9A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3D19DCE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8B083E" w:rsidRPr="00C506B5" w14:paraId="1594DEDC" w14:textId="77777777" w:rsidTr="00EB6505">
        <w:trPr>
          <w:cantSplit/>
        </w:trPr>
        <w:tc>
          <w:tcPr>
            <w:tcW w:w="1923" w:type="dxa"/>
          </w:tcPr>
          <w:p w14:paraId="3BE2DA1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NOPTMAX</w:t>
            </w:r>
          </w:p>
        </w:tc>
        <w:tc>
          <w:tcPr>
            <w:tcW w:w="879" w:type="dxa"/>
          </w:tcPr>
          <w:p w14:paraId="08D6695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2493400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00B890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optimisation iterations</w:t>
            </w:r>
          </w:p>
        </w:tc>
      </w:tr>
      <w:tr w:rsidR="008B083E" w:rsidRPr="00C506B5" w14:paraId="2EE42375" w14:textId="77777777" w:rsidTr="00EB6505">
        <w:trPr>
          <w:cantSplit/>
        </w:trPr>
        <w:tc>
          <w:tcPr>
            <w:tcW w:w="1923" w:type="dxa"/>
          </w:tcPr>
          <w:p w14:paraId="0B36676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PHIREDSTP</w:t>
            </w:r>
          </w:p>
        </w:tc>
        <w:tc>
          <w:tcPr>
            <w:tcW w:w="879" w:type="dxa"/>
          </w:tcPr>
          <w:p w14:paraId="412AA1B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1B8A5FD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268A9E3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relative objective function reduction triggering termination</w:t>
            </w:r>
          </w:p>
        </w:tc>
      </w:tr>
      <w:tr w:rsidR="008B083E" w:rsidRPr="00C506B5" w14:paraId="59FF4377" w14:textId="77777777" w:rsidTr="00EB6505">
        <w:trPr>
          <w:cantSplit/>
        </w:trPr>
        <w:tc>
          <w:tcPr>
            <w:tcW w:w="1923" w:type="dxa"/>
          </w:tcPr>
          <w:p w14:paraId="01310EE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NPHISTP</w:t>
            </w:r>
          </w:p>
        </w:tc>
        <w:tc>
          <w:tcPr>
            <w:tcW w:w="879" w:type="dxa"/>
          </w:tcPr>
          <w:p w14:paraId="5216889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4583EC2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7107F99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PHIREDSTP applies</w:t>
            </w:r>
          </w:p>
        </w:tc>
      </w:tr>
      <w:tr w:rsidR="008B083E" w:rsidRPr="00C506B5" w14:paraId="389B9D91" w14:textId="77777777" w:rsidTr="00EB6505">
        <w:trPr>
          <w:cantSplit/>
        </w:trPr>
        <w:tc>
          <w:tcPr>
            <w:tcW w:w="1923" w:type="dxa"/>
          </w:tcPr>
          <w:p w14:paraId="30CC00D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NPHINORED</w:t>
            </w:r>
          </w:p>
        </w:tc>
        <w:tc>
          <w:tcPr>
            <w:tcW w:w="879" w:type="dxa"/>
          </w:tcPr>
          <w:p w14:paraId="1D487B4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00ADA6A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20DF7BC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8B083E" w:rsidRPr="00C506B5" w14:paraId="614F0D39" w14:textId="77777777" w:rsidTr="00EB6505">
        <w:trPr>
          <w:cantSplit/>
        </w:trPr>
        <w:tc>
          <w:tcPr>
            <w:tcW w:w="1923" w:type="dxa"/>
          </w:tcPr>
          <w:p w14:paraId="44F88BB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RELPARSTP</w:t>
            </w:r>
          </w:p>
        </w:tc>
        <w:tc>
          <w:tcPr>
            <w:tcW w:w="879" w:type="dxa"/>
          </w:tcPr>
          <w:p w14:paraId="0E14F14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47A008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6773D21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maximum relative parameter change triggering termination</w:t>
            </w:r>
          </w:p>
        </w:tc>
      </w:tr>
      <w:tr w:rsidR="008B083E" w:rsidRPr="00C506B5" w14:paraId="341CF853" w14:textId="77777777" w:rsidTr="00EB6505">
        <w:trPr>
          <w:cantSplit/>
        </w:trPr>
        <w:tc>
          <w:tcPr>
            <w:tcW w:w="1923" w:type="dxa"/>
          </w:tcPr>
          <w:p w14:paraId="30BB3A3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NRELPAR</w:t>
            </w:r>
          </w:p>
        </w:tc>
        <w:tc>
          <w:tcPr>
            <w:tcW w:w="879" w:type="dxa"/>
          </w:tcPr>
          <w:p w14:paraId="19B6440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005B87E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527A2CF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RELPARSTP applies</w:t>
            </w:r>
          </w:p>
        </w:tc>
      </w:tr>
    </w:tbl>
    <w:p w14:paraId="566F472A" w14:textId="77777777" w:rsidR="008B083E" w:rsidRDefault="008B083E" w:rsidP="008B083E">
      <w:pPr>
        <w:pStyle w:val="Caption1"/>
      </w:pPr>
    </w:p>
    <w:p w14:paraId="060A0D3F" w14:textId="77777777" w:rsidR="008B083E" w:rsidRDefault="008B083E" w:rsidP="008B083E">
      <w:pPr>
        <w:pStyle w:val="Caption1"/>
      </w:pPr>
      <w:r>
        <w:br w:type="page"/>
      </w:r>
      <w:r>
        <w:lastRenderedPageBreak/>
        <w:t xml:space="preserve"> </w:t>
      </w:r>
    </w:p>
    <w:p w14:paraId="4AAAEE72" w14:textId="77777777" w:rsidR="008B083E" w:rsidRPr="00591D72" w:rsidRDefault="008B083E" w:rsidP="008B083E">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0564C6C6" w14:textId="77777777" w:rsidTr="00EB6505">
        <w:trPr>
          <w:cantSplit/>
        </w:trPr>
        <w:tc>
          <w:tcPr>
            <w:tcW w:w="1923" w:type="dxa"/>
          </w:tcPr>
          <w:p w14:paraId="1A8A6CF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4B8352F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0812A4A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4E4342C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00CAA289" w14:textId="77777777" w:rsidTr="00EB6505">
        <w:trPr>
          <w:cantSplit/>
        </w:trPr>
        <w:tc>
          <w:tcPr>
            <w:tcW w:w="1923" w:type="dxa"/>
          </w:tcPr>
          <w:p w14:paraId="062A598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MAXSING</w:t>
            </w:r>
          </w:p>
        </w:tc>
        <w:tc>
          <w:tcPr>
            <w:tcW w:w="879" w:type="dxa"/>
          </w:tcPr>
          <w:p w14:paraId="21BA0B8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79581DD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447CBF7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of singular values at which truncation occurs</w:t>
            </w:r>
          </w:p>
        </w:tc>
      </w:tr>
      <w:tr w:rsidR="008B083E" w:rsidRPr="00C506B5" w14:paraId="5EBCC835" w14:textId="77777777" w:rsidTr="00EB6505">
        <w:trPr>
          <w:cantSplit/>
        </w:trPr>
        <w:tc>
          <w:tcPr>
            <w:tcW w:w="1923" w:type="dxa"/>
          </w:tcPr>
          <w:p w14:paraId="78CA14D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EIGTHRESH</w:t>
            </w:r>
          </w:p>
        </w:tc>
        <w:tc>
          <w:tcPr>
            <w:tcW w:w="879" w:type="dxa"/>
          </w:tcPr>
          <w:p w14:paraId="7B8F843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4BCFB88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7AE5D8D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eigenvalue ratio threshold for truncation</w:t>
            </w:r>
          </w:p>
        </w:tc>
      </w:tr>
      <w:tr w:rsidR="008B083E" w:rsidRPr="00C506B5" w14:paraId="4CE64009" w14:textId="77777777" w:rsidTr="00EB6505">
        <w:trPr>
          <w:cantSplit/>
        </w:trPr>
        <w:tc>
          <w:tcPr>
            <w:tcW w:w="1923" w:type="dxa"/>
          </w:tcPr>
          <w:p w14:paraId="0B598F4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EIGWRITE</w:t>
            </w:r>
          </w:p>
        </w:tc>
        <w:tc>
          <w:tcPr>
            <w:tcW w:w="879" w:type="dxa"/>
          </w:tcPr>
          <w:p w14:paraId="05DA00C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175C299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one</w:t>
            </w:r>
          </w:p>
        </w:tc>
        <w:tc>
          <w:tcPr>
            <w:tcW w:w="4172" w:type="dxa"/>
          </w:tcPr>
          <w:p w14:paraId="45B5074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determines content of SVD output file</w:t>
            </w:r>
          </w:p>
        </w:tc>
      </w:tr>
    </w:tbl>
    <w:p w14:paraId="3833670C" w14:textId="77777777" w:rsidR="008B083E" w:rsidRDefault="008B083E" w:rsidP="008B083E">
      <w:pPr>
        <w:pStyle w:val="Caption1"/>
      </w:pPr>
    </w:p>
    <w:p w14:paraId="2704FFAB" w14:textId="77777777" w:rsidR="008B083E" w:rsidRDefault="008B083E" w:rsidP="008B083E">
      <w:pPr>
        <w:pStyle w:val="Caption1"/>
      </w:pPr>
      <w:r>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2BDF2D1D" w14:textId="77777777" w:rsidTr="00EB6505">
        <w:trPr>
          <w:cantSplit/>
        </w:trPr>
        <w:tc>
          <w:tcPr>
            <w:tcW w:w="1923" w:type="dxa"/>
          </w:tcPr>
          <w:p w14:paraId="05D1017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3E31EA8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1BFE1A27"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7E3E01FC"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03636652" w14:textId="77777777" w:rsidTr="00EB6505">
        <w:trPr>
          <w:cantSplit/>
        </w:trPr>
        <w:tc>
          <w:tcPr>
            <w:tcW w:w="1923" w:type="dxa"/>
          </w:tcPr>
          <w:p w14:paraId="2BD2821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PARGPNME</w:t>
            </w:r>
          </w:p>
        </w:tc>
        <w:tc>
          <w:tcPr>
            <w:tcW w:w="879" w:type="dxa"/>
          </w:tcPr>
          <w:p w14:paraId="45D5439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218E90C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75561B5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14:paraId="23F72EF9" w14:textId="77777777" w:rsidTr="00EB6505">
        <w:trPr>
          <w:cantSplit/>
        </w:trPr>
        <w:tc>
          <w:tcPr>
            <w:tcW w:w="1923" w:type="dxa"/>
          </w:tcPr>
          <w:p w14:paraId="1759148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INCTYP</w:t>
            </w:r>
          </w:p>
        </w:tc>
        <w:tc>
          <w:tcPr>
            <w:tcW w:w="879" w:type="dxa"/>
          </w:tcPr>
          <w:p w14:paraId="4F76715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DE6E3B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6DBA6D1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method by which parameter increments are calculated</w:t>
            </w:r>
          </w:p>
        </w:tc>
      </w:tr>
      <w:tr w:rsidR="008B083E" w:rsidRPr="00C506B5" w14:paraId="6B4FF711" w14:textId="77777777" w:rsidTr="00EB6505">
        <w:trPr>
          <w:cantSplit/>
        </w:trPr>
        <w:tc>
          <w:tcPr>
            <w:tcW w:w="1923" w:type="dxa"/>
          </w:tcPr>
          <w:p w14:paraId="5CD1BB6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DERINC</w:t>
            </w:r>
          </w:p>
        </w:tc>
        <w:tc>
          <w:tcPr>
            <w:tcW w:w="879" w:type="dxa"/>
          </w:tcPr>
          <w:p w14:paraId="751054E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0E96425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357BD96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absolute or relative parameter increment</w:t>
            </w:r>
          </w:p>
        </w:tc>
      </w:tr>
      <w:tr w:rsidR="008B083E" w:rsidRPr="00C506B5" w14:paraId="68447A21" w14:textId="77777777" w:rsidTr="00EB6505">
        <w:trPr>
          <w:cantSplit/>
        </w:trPr>
        <w:tc>
          <w:tcPr>
            <w:tcW w:w="1923" w:type="dxa"/>
          </w:tcPr>
          <w:p w14:paraId="75C63F4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DERINCLB</w:t>
            </w:r>
          </w:p>
        </w:tc>
        <w:tc>
          <w:tcPr>
            <w:tcW w:w="879" w:type="dxa"/>
          </w:tcPr>
          <w:p w14:paraId="5176B3F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1E268C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75DADC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absolute lower bound of relative parameter increment</w:t>
            </w:r>
          </w:p>
        </w:tc>
      </w:tr>
      <w:tr w:rsidR="008B083E" w:rsidRPr="00C506B5" w14:paraId="668EEDEF" w14:textId="77777777" w:rsidTr="00EB6505">
        <w:trPr>
          <w:cantSplit/>
        </w:trPr>
        <w:tc>
          <w:tcPr>
            <w:tcW w:w="1923" w:type="dxa"/>
          </w:tcPr>
          <w:p w14:paraId="260E338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FORCEN</w:t>
            </w:r>
          </w:p>
        </w:tc>
        <w:tc>
          <w:tcPr>
            <w:tcW w:w="879" w:type="dxa"/>
          </w:tcPr>
          <w:p w14:paraId="09DCBA3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73DF709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5DF04B8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determines whether central derivatives calculation is undertaken</w:t>
            </w:r>
            <w:r>
              <w:rPr>
                <w:rFonts w:ascii="Arial" w:hAnsi="Arial"/>
                <w:sz w:val="18"/>
                <w:szCs w:val="18"/>
                <w:lang w:val="en-AU"/>
              </w:rPr>
              <w:t>, and whether three points or four points are employed in central derivatives calculation</w:t>
            </w:r>
          </w:p>
        </w:tc>
      </w:tr>
      <w:tr w:rsidR="008B083E" w:rsidRPr="00C506B5" w14:paraId="2F9EECE0" w14:textId="77777777" w:rsidTr="00EB6505">
        <w:trPr>
          <w:cantSplit/>
        </w:trPr>
        <w:tc>
          <w:tcPr>
            <w:tcW w:w="1923" w:type="dxa"/>
          </w:tcPr>
          <w:p w14:paraId="144ACCE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DERINCMUL</w:t>
            </w:r>
          </w:p>
        </w:tc>
        <w:tc>
          <w:tcPr>
            <w:tcW w:w="879" w:type="dxa"/>
          </w:tcPr>
          <w:p w14:paraId="14A2B28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40A78FE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14:paraId="774866D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derivative increment multiplier when undertaking central derivatives calculation</w:t>
            </w:r>
          </w:p>
        </w:tc>
      </w:tr>
      <w:tr w:rsidR="008B083E" w:rsidRPr="00C506B5" w14:paraId="21048FAE" w14:textId="77777777" w:rsidTr="00EB6505">
        <w:trPr>
          <w:cantSplit/>
        </w:trPr>
        <w:tc>
          <w:tcPr>
            <w:tcW w:w="1923" w:type="dxa"/>
          </w:tcPr>
          <w:p w14:paraId="7EF2170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DERMTHD</w:t>
            </w:r>
          </w:p>
        </w:tc>
        <w:tc>
          <w:tcPr>
            <w:tcW w:w="879" w:type="dxa"/>
          </w:tcPr>
          <w:p w14:paraId="286A569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28899D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1D820B9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method of central derivatives calculation</w:t>
            </w:r>
          </w:p>
        </w:tc>
      </w:tr>
    </w:tbl>
    <w:p w14:paraId="4708D389" w14:textId="77777777" w:rsidR="008B083E" w:rsidRDefault="008B083E" w:rsidP="008B083E">
      <w:pPr>
        <w:rPr>
          <w:lang w:val="en-AU"/>
        </w:rPr>
      </w:pPr>
    </w:p>
    <w:p w14:paraId="38A819FE" w14:textId="77777777" w:rsidR="008B083E" w:rsidRDefault="008B083E" w:rsidP="008B083E">
      <w:pPr>
        <w:rPr>
          <w:lang w:val="en-AU"/>
        </w:rPr>
      </w:pPr>
    </w:p>
    <w:p w14:paraId="23F9FC58" w14:textId="77777777" w:rsidR="008B083E" w:rsidRDefault="008B083E" w:rsidP="008B083E">
      <w:pPr>
        <w:rPr>
          <w:lang w:val="en-AU"/>
        </w:rPr>
      </w:pPr>
    </w:p>
    <w:p w14:paraId="485271FE" w14:textId="77777777" w:rsidR="008B083E" w:rsidRDefault="008B083E" w:rsidP="008B083E">
      <w:pPr>
        <w:pStyle w:val="Caption1"/>
      </w:pPr>
      <w:r>
        <w:br w:type="page"/>
      </w:r>
      <w:r>
        <w:lastRenderedPageBreak/>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2A95CAC0" w14:textId="77777777" w:rsidTr="00EB6505">
        <w:trPr>
          <w:cantSplit/>
        </w:trPr>
        <w:tc>
          <w:tcPr>
            <w:tcW w:w="1923" w:type="dxa"/>
          </w:tcPr>
          <w:p w14:paraId="1DEBF5B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003D47AB"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49F31FB8"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0F14C35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717036D6" w14:textId="77777777" w:rsidTr="00EB6505">
        <w:trPr>
          <w:cantSplit/>
        </w:trPr>
        <w:tc>
          <w:tcPr>
            <w:tcW w:w="1923" w:type="dxa"/>
          </w:tcPr>
          <w:p w14:paraId="4F8FF6C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14:paraId="60FBE22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A1FB72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6DC31E5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14:paraId="36AE5069" w14:textId="77777777" w:rsidTr="00EB6505">
        <w:trPr>
          <w:cantSplit/>
        </w:trPr>
        <w:tc>
          <w:tcPr>
            <w:tcW w:w="1923" w:type="dxa"/>
          </w:tcPr>
          <w:p w14:paraId="78F4AF5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PARTRANS</w:t>
            </w:r>
          </w:p>
        </w:tc>
        <w:tc>
          <w:tcPr>
            <w:tcW w:w="879" w:type="dxa"/>
          </w:tcPr>
          <w:p w14:paraId="5DF7A9B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135ECB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“log”, “none”, “fixed”, “tied”</w:t>
            </w:r>
          </w:p>
        </w:tc>
        <w:tc>
          <w:tcPr>
            <w:tcW w:w="4172" w:type="dxa"/>
          </w:tcPr>
          <w:p w14:paraId="0CC6837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transformation</w:t>
            </w:r>
          </w:p>
        </w:tc>
      </w:tr>
      <w:tr w:rsidR="008B083E" w:rsidRPr="00C506B5" w14:paraId="694F17CB" w14:textId="77777777" w:rsidTr="00EB6505">
        <w:trPr>
          <w:cantSplit/>
        </w:trPr>
        <w:tc>
          <w:tcPr>
            <w:tcW w:w="1923" w:type="dxa"/>
          </w:tcPr>
          <w:p w14:paraId="584FABD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PARCHGLIM</w:t>
            </w:r>
          </w:p>
        </w:tc>
        <w:tc>
          <w:tcPr>
            <w:tcW w:w="879" w:type="dxa"/>
          </w:tcPr>
          <w:p w14:paraId="03812C0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D82F43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absolute(N)</w:t>
            </w:r>
          </w:p>
        </w:tc>
        <w:tc>
          <w:tcPr>
            <w:tcW w:w="4172" w:type="dxa"/>
          </w:tcPr>
          <w:p w14:paraId="73DFBC7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type of parameter change limit</w:t>
            </w:r>
          </w:p>
        </w:tc>
      </w:tr>
      <w:tr w:rsidR="008B083E" w:rsidRPr="00C506B5" w14:paraId="0BBC9884" w14:textId="77777777" w:rsidTr="00EB6505">
        <w:trPr>
          <w:cantSplit/>
        </w:trPr>
        <w:tc>
          <w:tcPr>
            <w:tcW w:w="1923" w:type="dxa"/>
          </w:tcPr>
          <w:p w14:paraId="1A50C7D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PARVAL1</w:t>
            </w:r>
          </w:p>
        </w:tc>
        <w:tc>
          <w:tcPr>
            <w:tcW w:w="879" w:type="dxa"/>
          </w:tcPr>
          <w:p w14:paraId="280FA86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7BBC1F5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real number</w:t>
            </w:r>
          </w:p>
        </w:tc>
        <w:tc>
          <w:tcPr>
            <w:tcW w:w="4172" w:type="dxa"/>
          </w:tcPr>
          <w:p w14:paraId="7B0BB8C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initial parameter value</w:t>
            </w:r>
          </w:p>
        </w:tc>
      </w:tr>
      <w:tr w:rsidR="008B083E" w:rsidRPr="00C506B5" w14:paraId="104F2E68" w14:textId="77777777" w:rsidTr="00EB6505">
        <w:trPr>
          <w:cantSplit/>
        </w:trPr>
        <w:tc>
          <w:tcPr>
            <w:tcW w:w="1923" w:type="dxa"/>
          </w:tcPr>
          <w:p w14:paraId="5D33BAE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PARLBND</w:t>
            </w:r>
          </w:p>
        </w:tc>
        <w:tc>
          <w:tcPr>
            <w:tcW w:w="879" w:type="dxa"/>
          </w:tcPr>
          <w:p w14:paraId="2496C7B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4778014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61D7010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lower bound</w:t>
            </w:r>
          </w:p>
        </w:tc>
      </w:tr>
      <w:tr w:rsidR="008B083E" w:rsidRPr="00C506B5" w14:paraId="2AFC20EE" w14:textId="77777777" w:rsidTr="00EB6505">
        <w:trPr>
          <w:cantSplit/>
        </w:trPr>
        <w:tc>
          <w:tcPr>
            <w:tcW w:w="1923" w:type="dxa"/>
          </w:tcPr>
          <w:p w14:paraId="48B3FC7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PARUBND</w:t>
            </w:r>
          </w:p>
        </w:tc>
        <w:tc>
          <w:tcPr>
            <w:tcW w:w="879" w:type="dxa"/>
          </w:tcPr>
          <w:p w14:paraId="3BE9FD6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1AAC63B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627B306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upper bound</w:t>
            </w:r>
          </w:p>
        </w:tc>
      </w:tr>
      <w:tr w:rsidR="008B083E" w:rsidRPr="00C506B5" w14:paraId="7A257A2E" w14:textId="77777777" w:rsidTr="00EB6505">
        <w:trPr>
          <w:cantSplit/>
        </w:trPr>
        <w:tc>
          <w:tcPr>
            <w:tcW w:w="1923" w:type="dxa"/>
          </w:tcPr>
          <w:p w14:paraId="2588119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PARGP</w:t>
            </w:r>
          </w:p>
        </w:tc>
        <w:tc>
          <w:tcPr>
            <w:tcW w:w="879" w:type="dxa"/>
          </w:tcPr>
          <w:p w14:paraId="7016CFF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6357DA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3D22C67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14:paraId="3EF027C7" w14:textId="77777777" w:rsidTr="00EB6505">
        <w:trPr>
          <w:cantSplit/>
        </w:trPr>
        <w:tc>
          <w:tcPr>
            <w:tcW w:w="1923" w:type="dxa"/>
          </w:tcPr>
          <w:p w14:paraId="0ACD2F9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SCALE</w:t>
            </w:r>
          </w:p>
        </w:tc>
        <w:tc>
          <w:tcPr>
            <w:tcW w:w="879" w:type="dxa"/>
          </w:tcPr>
          <w:p w14:paraId="7CA6CD6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2623C33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 other than zero</w:t>
            </w:r>
          </w:p>
        </w:tc>
        <w:tc>
          <w:tcPr>
            <w:tcW w:w="4172" w:type="dxa"/>
          </w:tcPr>
          <w:p w14:paraId="4503D43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multiplication factor for parameter</w:t>
            </w:r>
          </w:p>
        </w:tc>
      </w:tr>
      <w:tr w:rsidR="008B083E" w:rsidRPr="00C506B5" w14:paraId="50B3B424" w14:textId="77777777" w:rsidTr="00EB6505">
        <w:trPr>
          <w:cantSplit/>
        </w:trPr>
        <w:tc>
          <w:tcPr>
            <w:tcW w:w="1923" w:type="dxa"/>
          </w:tcPr>
          <w:p w14:paraId="1E32DE2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OFFSET</w:t>
            </w:r>
          </w:p>
        </w:tc>
        <w:tc>
          <w:tcPr>
            <w:tcW w:w="879" w:type="dxa"/>
          </w:tcPr>
          <w:p w14:paraId="208238D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3ECC724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14:paraId="4449725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number to add to parameter</w:t>
            </w:r>
          </w:p>
        </w:tc>
      </w:tr>
      <w:tr w:rsidR="008B083E" w:rsidRPr="00C506B5" w14:paraId="715E64B4" w14:textId="77777777" w:rsidTr="00EB6505">
        <w:trPr>
          <w:cantSplit/>
        </w:trPr>
        <w:tc>
          <w:tcPr>
            <w:tcW w:w="1923" w:type="dxa"/>
          </w:tcPr>
          <w:p w14:paraId="1912A8B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DERCOM</w:t>
            </w:r>
          </w:p>
        </w:tc>
        <w:tc>
          <w:tcPr>
            <w:tcW w:w="879" w:type="dxa"/>
          </w:tcPr>
          <w:p w14:paraId="7BDE391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14:paraId="1740CFF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2C7721F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model command line used in computing parameter increments</w:t>
            </w:r>
          </w:p>
        </w:tc>
      </w:tr>
      <w:tr w:rsidR="008B083E" w:rsidRPr="00C506B5" w14:paraId="42DEBA8A" w14:textId="77777777" w:rsidTr="00EB6505">
        <w:trPr>
          <w:cantSplit/>
        </w:trPr>
        <w:tc>
          <w:tcPr>
            <w:tcW w:w="1923" w:type="dxa"/>
          </w:tcPr>
          <w:p w14:paraId="4D4A502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PARTIED</w:t>
            </w:r>
          </w:p>
        </w:tc>
        <w:tc>
          <w:tcPr>
            <w:tcW w:w="879" w:type="dxa"/>
          </w:tcPr>
          <w:p w14:paraId="36F14D9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6239A15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57F0905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75A724E9" w14:textId="77777777" w:rsidR="008B083E" w:rsidRDefault="008B083E" w:rsidP="008B083E">
      <w:pPr>
        <w:rPr>
          <w:lang w:val="en-AU"/>
        </w:rPr>
      </w:pPr>
    </w:p>
    <w:p w14:paraId="283FE440" w14:textId="77777777" w:rsidR="008B083E" w:rsidRDefault="008B083E" w:rsidP="008B083E">
      <w:pPr>
        <w:pStyle w:val="Caption1"/>
      </w:pPr>
      <w:r>
        <w:br w:type="page"/>
      </w: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0A71781E" w14:textId="77777777" w:rsidTr="00EB6505">
        <w:trPr>
          <w:cantSplit/>
        </w:trPr>
        <w:tc>
          <w:tcPr>
            <w:tcW w:w="1923" w:type="dxa"/>
          </w:tcPr>
          <w:p w14:paraId="36242A6A"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247C031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448E85DB"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AB204DE"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316E5FA9" w14:textId="77777777" w:rsidTr="00EB6505">
        <w:trPr>
          <w:cantSplit/>
        </w:trPr>
        <w:tc>
          <w:tcPr>
            <w:tcW w:w="1923" w:type="dxa"/>
          </w:tcPr>
          <w:p w14:paraId="3E19C49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14:paraId="7D98408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54EF78A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01F50FD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14:paraId="7258B015" w14:textId="77777777" w:rsidR="008B083E" w:rsidRDefault="008B083E" w:rsidP="008B083E">
      <w:pPr>
        <w:pStyle w:val="Caption1"/>
      </w:pPr>
    </w:p>
    <w:p w14:paraId="4F6816BB" w14:textId="77777777" w:rsidR="008B083E" w:rsidRDefault="008B083E" w:rsidP="008B083E">
      <w:pPr>
        <w:pStyle w:val="Caption1"/>
      </w:pPr>
    </w:p>
    <w:p w14:paraId="673CDC92" w14:textId="77777777" w:rsidR="008B083E" w:rsidRDefault="008B083E" w:rsidP="008B083E">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1FC27ECF" w14:textId="77777777" w:rsidTr="00EB6505">
        <w:trPr>
          <w:cantSplit/>
        </w:trPr>
        <w:tc>
          <w:tcPr>
            <w:tcW w:w="1923" w:type="dxa"/>
          </w:tcPr>
          <w:p w14:paraId="24E6C8AC"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44AD3D16"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450D3D3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7F2917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3F77B9F4" w14:textId="77777777" w:rsidTr="00EB6505">
        <w:trPr>
          <w:cantSplit/>
        </w:trPr>
        <w:tc>
          <w:tcPr>
            <w:tcW w:w="1923" w:type="dxa"/>
          </w:tcPr>
          <w:p w14:paraId="03878E1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OBSNME</w:t>
            </w:r>
          </w:p>
        </w:tc>
        <w:tc>
          <w:tcPr>
            <w:tcW w:w="879" w:type="dxa"/>
          </w:tcPr>
          <w:p w14:paraId="0263A9E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4478F12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14:paraId="6EC966C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name</w:t>
            </w:r>
          </w:p>
        </w:tc>
      </w:tr>
      <w:tr w:rsidR="008B083E" w:rsidRPr="00C506B5" w14:paraId="5CBA8124" w14:textId="77777777" w:rsidTr="00EB6505">
        <w:trPr>
          <w:cantSplit/>
        </w:trPr>
        <w:tc>
          <w:tcPr>
            <w:tcW w:w="1923" w:type="dxa"/>
          </w:tcPr>
          <w:p w14:paraId="6F25963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OBSVAL</w:t>
            </w:r>
          </w:p>
        </w:tc>
        <w:tc>
          <w:tcPr>
            <w:tcW w:w="879" w:type="dxa"/>
          </w:tcPr>
          <w:p w14:paraId="0FFF936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AC6492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14:paraId="03F1579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measured value of observation</w:t>
            </w:r>
          </w:p>
        </w:tc>
      </w:tr>
      <w:tr w:rsidR="008B083E" w:rsidRPr="00C506B5" w14:paraId="49A5F485" w14:textId="77777777" w:rsidTr="00EB6505">
        <w:trPr>
          <w:cantSplit/>
        </w:trPr>
        <w:tc>
          <w:tcPr>
            <w:tcW w:w="1923" w:type="dxa"/>
          </w:tcPr>
          <w:p w14:paraId="79F925E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14:paraId="662F26D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39F1FAE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1333EA0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weight</w:t>
            </w:r>
          </w:p>
        </w:tc>
      </w:tr>
      <w:tr w:rsidR="008B083E" w:rsidRPr="00C506B5" w14:paraId="7634D076" w14:textId="77777777" w:rsidTr="00EB6505">
        <w:trPr>
          <w:cantSplit/>
        </w:trPr>
        <w:tc>
          <w:tcPr>
            <w:tcW w:w="1923" w:type="dxa"/>
          </w:tcPr>
          <w:p w14:paraId="7EA2745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14:paraId="39555E1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B08167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20519E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to which observation assigned</w:t>
            </w:r>
          </w:p>
        </w:tc>
      </w:tr>
    </w:tbl>
    <w:p w14:paraId="632E430A" w14:textId="77777777" w:rsidR="008B083E" w:rsidRDefault="008B083E" w:rsidP="008B083E">
      <w:pPr>
        <w:pStyle w:val="Caption1"/>
      </w:pPr>
      <w:r>
        <w:t xml:space="preserve"> </w:t>
      </w:r>
    </w:p>
    <w:p w14:paraId="00CEC05C" w14:textId="77777777" w:rsidR="008B083E" w:rsidRDefault="008B083E" w:rsidP="008B083E">
      <w:pPr>
        <w:pStyle w:val="Caption1"/>
      </w:pPr>
    </w:p>
    <w:p w14:paraId="16B64837" w14:textId="77777777" w:rsidR="008B083E" w:rsidRPr="00460342" w:rsidRDefault="008B083E" w:rsidP="008B083E">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3A8F96FD" w14:textId="77777777" w:rsidTr="00EB6505">
        <w:trPr>
          <w:cantSplit/>
        </w:trPr>
        <w:tc>
          <w:tcPr>
            <w:tcW w:w="1923" w:type="dxa"/>
          </w:tcPr>
          <w:p w14:paraId="69FD21B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2F02AC74"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149EA6D3"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572A77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11360A9C" w14:textId="77777777" w:rsidTr="00EB6505">
        <w:trPr>
          <w:cantSplit/>
        </w:trPr>
        <w:tc>
          <w:tcPr>
            <w:tcW w:w="1923" w:type="dxa"/>
          </w:tcPr>
          <w:p w14:paraId="31A02D1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COMLINE</w:t>
            </w:r>
          </w:p>
        </w:tc>
        <w:tc>
          <w:tcPr>
            <w:tcW w:w="879" w:type="dxa"/>
          </w:tcPr>
          <w:p w14:paraId="68EDD81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0788C2C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system command</w:t>
            </w:r>
          </w:p>
        </w:tc>
        <w:tc>
          <w:tcPr>
            <w:tcW w:w="4172" w:type="dxa"/>
          </w:tcPr>
          <w:p w14:paraId="24A60C6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command to run model</w:t>
            </w:r>
          </w:p>
        </w:tc>
      </w:tr>
    </w:tbl>
    <w:p w14:paraId="6141B193" w14:textId="77777777" w:rsidR="008B083E" w:rsidRDefault="008B083E" w:rsidP="008B083E">
      <w:pPr>
        <w:pStyle w:val="Caption1"/>
      </w:pPr>
    </w:p>
    <w:p w14:paraId="3046495E" w14:textId="77777777" w:rsidR="008B083E" w:rsidRDefault="008B083E" w:rsidP="008B083E">
      <w:pPr>
        <w:pStyle w:val="Caption1"/>
      </w:pPr>
    </w:p>
    <w:p w14:paraId="13796362" w14:textId="77777777" w:rsidR="008B083E" w:rsidRDefault="008B083E" w:rsidP="008B083E">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61CDA436" w14:textId="77777777" w:rsidTr="00EB6505">
        <w:trPr>
          <w:cantSplit/>
        </w:trPr>
        <w:tc>
          <w:tcPr>
            <w:tcW w:w="1923" w:type="dxa"/>
          </w:tcPr>
          <w:p w14:paraId="32E65DFA"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4AAFFC36"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5C6B8CE4"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2508E88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7895B929" w14:textId="77777777" w:rsidTr="00EB6505">
        <w:trPr>
          <w:cantSplit/>
        </w:trPr>
        <w:tc>
          <w:tcPr>
            <w:tcW w:w="1923" w:type="dxa"/>
          </w:tcPr>
          <w:p w14:paraId="2921A0A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TEMPFLE</w:t>
            </w:r>
          </w:p>
        </w:tc>
        <w:tc>
          <w:tcPr>
            <w:tcW w:w="879" w:type="dxa"/>
          </w:tcPr>
          <w:p w14:paraId="0A1D1C3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9D0DD0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7CBCF87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template file</w:t>
            </w:r>
          </w:p>
        </w:tc>
      </w:tr>
      <w:tr w:rsidR="008B083E" w:rsidRPr="00C506B5" w14:paraId="74B9E651" w14:textId="77777777" w:rsidTr="00EB6505">
        <w:trPr>
          <w:cantSplit/>
        </w:trPr>
        <w:tc>
          <w:tcPr>
            <w:tcW w:w="1923" w:type="dxa"/>
          </w:tcPr>
          <w:p w14:paraId="22ED4D8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INFLE</w:t>
            </w:r>
          </w:p>
        </w:tc>
        <w:tc>
          <w:tcPr>
            <w:tcW w:w="879" w:type="dxa"/>
          </w:tcPr>
          <w:p w14:paraId="04C3588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552921B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26004DE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model input file</w:t>
            </w:r>
          </w:p>
        </w:tc>
      </w:tr>
      <w:tr w:rsidR="008B083E" w:rsidRPr="00C506B5" w14:paraId="3FC03104" w14:textId="77777777" w:rsidTr="00EB6505">
        <w:trPr>
          <w:cantSplit/>
        </w:trPr>
        <w:tc>
          <w:tcPr>
            <w:tcW w:w="1923" w:type="dxa"/>
          </w:tcPr>
          <w:p w14:paraId="1AC5A93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INSFLE</w:t>
            </w:r>
          </w:p>
        </w:tc>
        <w:tc>
          <w:tcPr>
            <w:tcW w:w="879" w:type="dxa"/>
          </w:tcPr>
          <w:p w14:paraId="2BFA4DB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3C846D6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3F65CEE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instruction file</w:t>
            </w:r>
          </w:p>
        </w:tc>
      </w:tr>
      <w:tr w:rsidR="008B083E" w:rsidRPr="00C506B5" w14:paraId="3DFEF8B6" w14:textId="77777777" w:rsidTr="00EB6505">
        <w:trPr>
          <w:cantSplit/>
        </w:trPr>
        <w:tc>
          <w:tcPr>
            <w:tcW w:w="1923" w:type="dxa"/>
          </w:tcPr>
          <w:p w14:paraId="4B2534E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OUTFLE</w:t>
            </w:r>
          </w:p>
        </w:tc>
        <w:tc>
          <w:tcPr>
            <w:tcW w:w="879" w:type="dxa"/>
          </w:tcPr>
          <w:p w14:paraId="6D6B629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4BB1876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14:paraId="74A3765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model output file</w:t>
            </w:r>
          </w:p>
        </w:tc>
      </w:tr>
    </w:tbl>
    <w:p w14:paraId="79983E8C" w14:textId="77777777" w:rsidR="008B083E" w:rsidRDefault="008B083E" w:rsidP="008B083E">
      <w:pPr>
        <w:pStyle w:val="Caption1"/>
      </w:pPr>
    </w:p>
    <w:p w14:paraId="60A4784B" w14:textId="77777777" w:rsidR="008B083E" w:rsidRPr="00731DE9" w:rsidRDefault="008B083E" w:rsidP="008B083E">
      <w:pPr>
        <w:pStyle w:val="Caption1"/>
      </w:pPr>
      <w:r>
        <w:br w:type="page"/>
      </w:r>
      <w:r>
        <w:lastRenderedPageBreak/>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14:paraId="63D44B80" w14:textId="77777777" w:rsidTr="00EB6505">
        <w:trPr>
          <w:cantSplit/>
        </w:trPr>
        <w:tc>
          <w:tcPr>
            <w:tcW w:w="1923" w:type="dxa"/>
          </w:tcPr>
          <w:p w14:paraId="20A7C3C4"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5F0E0CF8"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14:paraId="39146CF9"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14:paraId="5FA54EFE"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155E55A2" w14:textId="77777777" w:rsidTr="00EB6505">
        <w:trPr>
          <w:cantSplit/>
        </w:trPr>
        <w:tc>
          <w:tcPr>
            <w:tcW w:w="1923" w:type="dxa"/>
          </w:tcPr>
          <w:p w14:paraId="6261568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PILBL</w:t>
            </w:r>
          </w:p>
        </w:tc>
        <w:tc>
          <w:tcPr>
            <w:tcW w:w="879" w:type="dxa"/>
          </w:tcPr>
          <w:p w14:paraId="4B422C0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449FC2F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14:paraId="4008317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name of prior information equation</w:t>
            </w:r>
          </w:p>
        </w:tc>
      </w:tr>
      <w:tr w:rsidR="008B083E" w:rsidRPr="00C506B5" w14:paraId="5A41F6AA" w14:textId="77777777" w:rsidTr="00EB6505">
        <w:trPr>
          <w:cantSplit/>
        </w:trPr>
        <w:tc>
          <w:tcPr>
            <w:tcW w:w="1923" w:type="dxa"/>
          </w:tcPr>
          <w:p w14:paraId="5F07F28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PIFAC</w:t>
            </w:r>
          </w:p>
        </w:tc>
        <w:tc>
          <w:tcPr>
            <w:tcW w:w="879" w:type="dxa"/>
          </w:tcPr>
          <w:p w14:paraId="4EF10F1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0DCFFF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 number other than zero</w:t>
            </w:r>
          </w:p>
        </w:tc>
        <w:tc>
          <w:tcPr>
            <w:tcW w:w="4172" w:type="dxa"/>
          </w:tcPr>
          <w:p w14:paraId="0953431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value factor</w:t>
            </w:r>
          </w:p>
        </w:tc>
      </w:tr>
      <w:tr w:rsidR="008B083E" w:rsidRPr="00C506B5" w14:paraId="4AF3E811" w14:textId="77777777" w:rsidTr="00EB6505">
        <w:trPr>
          <w:cantSplit/>
        </w:trPr>
        <w:tc>
          <w:tcPr>
            <w:tcW w:w="1923" w:type="dxa"/>
          </w:tcPr>
          <w:p w14:paraId="2FA0B6C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14:paraId="4390635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153F7D7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3FBCD99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14:paraId="6899012F" w14:textId="77777777" w:rsidTr="00EB6505">
        <w:trPr>
          <w:cantSplit/>
        </w:trPr>
        <w:tc>
          <w:tcPr>
            <w:tcW w:w="1923" w:type="dxa"/>
          </w:tcPr>
          <w:p w14:paraId="0A1AC43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PIVAL</w:t>
            </w:r>
          </w:p>
        </w:tc>
        <w:tc>
          <w:tcPr>
            <w:tcW w:w="879" w:type="dxa"/>
          </w:tcPr>
          <w:p w14:paraId="3FE57AD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61A691A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14:paraId="4E2E7DB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“observed value” of prior information</w:t>
            </w:r>
          </w:p>
        </w:tc>
      </w:tr>
      <w:tr w:rsidR="008B083E" w:rsidRPr="00C506B5" w14:paraId="4BC8195A" w14:textId="77777777" w:rsidTr="00EB6505">
        <w:trPr>
          <w:cantSplit/>
        </w:trPr>
        <w:tc>
          <w:tcPr>
            <w:tcW w:w="1923" w:type="dxa"/>
          </w:tcPr>
          <w:p w14:paraId="50CF5B0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14:paraId="3DE374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14:paraId="59F3A0F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14:paraId="7273491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prior information weight</w:t>
            </w:r>
          </w:p>
        </w:tc>
      </w:tr>
      <w:tr w:rsidR="008B083E" w:rsidRPr="00C506B5" w14:paraId="0AE4B5F0" w14:textId="77777777" w:rsidTr="00EB6505">
        <w:trPr>
          <w:cantSplit/>
        </w:trPr>
        <w:tc>
          <w:tcPr>
            <w:tcW w:w="1923" w:type="dxa"/>
          </w:tcPr>
          <w:p w14:paraId="5681607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14:paraId="3C5DCB9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14:paraId="7557E89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14:paraId="4883FF4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14:paraId="032470B0" w14:textId="77777777" w:rsidR="008B083E" w:rsidRDefault="008B083E" w:rsidP="008B083E">
      <w:pPr>
        <w:pStyle w:val="Caption1"/>
      </w:pPr>
    </w:p>
    <w:p w14:paraId="2803C1C4" w14:textId="77777777" w:rsidR="008B083E" w:rsidRDefault="008B083E" w:rsidP="008B083E">
      <w:pPr>
        <w:pStyle w:val="Caption1"/>
      </w:pPr>
      <w:r>
        <w:br w:type="page"/>
      </w:r>
      <w:r>
        <w:lastRenderedPageBreak/>
        <w:t xml:space="preserve"> </w:t>
      </w:r>
    </w:p>
    <w:p w14:paraId="332D4E07" w14:textId="77777777" w:rsidR="008B083E" w:rsidRDefault="008B083E" w:rsidP="008B083E">
      <w:pPr>
        <w:pStyle w:val="Caption1"/>
      </w:pPr>
      <w:r>
        <w:t>Variables in optional “regularisation”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8B083E" w:rsidRPr="00C506B5" w14:paraId="6E696A5E" w14:textId="77777777" w:rsidTr="00EB6505">
        <w:trPr>
          <w:cantSplit/>
        </w:trPr>
        <w:tc>
          <w:tcPr>
            <w:tcW w:w="1923" w:type="dxa"/>
          </w:tcPr>
          <w:p w14:paraId="6C173A8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14:paraId="522C708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409" w:type="dxa"/>
          </w:tcPr>
          <w:p w14:paraId="0DE4F8A2"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031" w:type="dxa"/>
          </w:tcPr>
          <w:p w14:paraId="24230451" w14:textId="77777777"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14:paraId="463855F8" w14:textId="77777777" w:rsidTr="00EB6505">
        <w:trPr>
          <w:cantSplit/>
        </w:trPr>
        <w:tc>
          <w:tcPr>
            <w:tcW w:w="1923" w:type="dxa"/>
          </w:tcPr>
          <w:p w14:paraId="5D229B4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PHIMLIM</w:t>
            </w:r>
          </w:p>
        </w:tc>
        <w:tc>
          <w:tcPr>
            <w:tcW w:w="879" w:type="dxa"/>
          </w:tcPr>
          <w:p w14:paraId="13ABA17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3A5E7F0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563B910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target measurement objective function</w:t>
            </w:r>
          </w:p>
        </w:tc>
      </w:tr>
      <w:tr w:rsidR="008B083E" w:rsidRPr="00C506B5" w14:paraId="0F98EE8B" w14:textId="77777777" w:rsidTr="00EB6505">
        <w:trPr>
          <w:cantSplit/>
        </w:trPr>
        <w:tc>
          <w:tcPr>
            <w:tcW w:w="1923" w:type="dxa"/>
          </w:tcPr>
          <w:p w14:paraId="7A46F86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PHIMACCEPT</w:t>
            </w:r>
          </w:p>
        </w:tc>
        <w:tc>
          <w:tcPr>
            <w:tcW w:w="879" w:type="dxa"/>
          </w:tcPr>
          <w:p w14:paraId="0FB4D4E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27574B4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PHIMLIM</w:t>
            </w:r>
          </w:p>
        </w:tc>
        <w:tc>
          <w:tcPr>
            <w:tcW w:w="4031" w:type="dxa"/>
          </w:tcPr>
          <w:p w14:paraId="5AEEA0B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acceptable measurement objective function</w:t>
            </w:r>
          </w:p>
        </w:tc>
      </w:tr>
      <w:tr w:rsidR="008B083E" w:rsidRPr="00C506B5" w14:paraId="2AD074B8" w14:textId="77777777" w:rsidTr="00EB6505">
        <w:trPr>
          <w:cantSplit/>
        </w:trPr>
        <w:tc>
          <w:tcPr>
            <w:tcW w:w="1923" w:type="dxa"/>
          </w:tcPr>
          <w:p w14:paraId="7903FE5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FRACPHIM</w:t>
            </w:r>
          </w:p>
        </w:tc>
        <w:tc>
          <w:tcPr>
            <w:tcW w:w="879" w:type="dxa"/>
          </w:tcPr>
          <w:p w14:paraId="29416A7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4D9EDBE8"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optional; zero or greater, but less than one</w:t>
            </w:r>
          </w:p>
        </w:tc>
        <w:tc>
          <w:tcPr>
            <w:tcW w:w="4031" w:type="dxa"/>
          </w:tcPr>
          <w:p w14:paraId="62672A59"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8B083E" w:rsidRPr="00C506B5" w14:paraId="77AADA8E" w14:textId="77777777" w:rsidTr="00EB6505">
        <w:trPr>
          <w:cantSplit/>
        </w:trPr>
        <w:tc>
          <w:tcPr>
            <w:tcW w:w="1923" w:type="dxa"/>
          </w:tcPr>
          <w:p w14:paraId="1A1A8F4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MEMSAVE</w:t>
            </w:r>
          </w:p>
        </w:tc>
        <w:tc>
          <w:tcPr>
            <w:tcW w:w="879" w:type="dxa"/>
          </w:tcPr>
          <w:p w14:paraId="07F6BDB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14:paraId="1FD87D5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4F4DD32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8B083E" w:rsidRPr="00C506B5" w14:paraId="2D066F56" w14:textId="77777777" w:rsidTr="00EB6505">
        <w:trPr>
          <w:cantSplit/>
        </w:trPr>
        <w:tc>
          <w:tcPr>
            <w:tcW w:w="1923" w:type="dxa"/>
          </w:tcPr>
          <w:p w14:paraId="708F73C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WFINIT</w:t>
            </w:r>
          </w:p>
        </w:tc>
        <w:tc>
          <w:tcPr>
            <w:tcW w:w="879" w:type="dxa"/>
          </w:tcPr>
          <w:p w14:paraId="4A5A167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7D1D172A"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600EA61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initial regularisation weight factor</w:t>
            </w:r>
          </w:p>
        </w:tc>
      </w:tr>
      <w:tr w:rsidR="008B083E" w:rsidRPr="00C506B5" w14:paraId="0F7A58B4" w14:textId="77777777" w:rsidTr="00EB6505">
        <w:trPr>
          <w:cantSplit/>
        </w:trPr>
        <w:tc>
          <w:tcPr>
            <w:tcW w:w="1923" w:type="dxa"/>
          </w:tcPr>
          <w:p w14:paraId="6AEA0BC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WFMIN</w:t>
            </w:r>
          </w:p>
        </w:tc>
        <w:tc>
          <w:tcPr>
            <w:tcW w:w="879" w:type="dxa"/>
          </w:tcPr>
          <w:p w14:paraId="2FD3EEA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70781AA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4AA3F853"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minimum regularisation weight factor</w:t>
            </w:r>
          </w:p>
        </w:tc>
      </w:tr>
      <w:tr w:rsidR="008B083E" w:rsidRPr="00C506B5" w14:paraId="18BACCC2" w14:textId="77777777" w:rsidTr="00EB6505">
        <w:trPr>
          <w:cantSplit/>
        </w:trPr>
        <w:tc>
          <w:tcPr>
            <w:tcW w:w="1923" w:type="dxa"/>
          </w:tcPr>
          <w:p w14:paraId="63A9AEF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WFMAX</w:t>
            </w:r>
          </w:p>
        </w:tc>
        <w:tc>
          <w:tcPr>
            <w:tcW w:w="879" w:type="dxa"/>
          </w:tcPr>
          <w:p w14:paraId="7FAAB8D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5382BC6B"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WFMAX</w:t>
            </w:r>
          </w:p>
        </w:tc>
        <w:tc>
          <w:tcPr>
            <w:tcW w:w="4031" w:type="dxa"/>
          </w:tcPr>
          <w:p w14:paraId="59832F4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maximum regularisation weight factor</w:t>
            </w:r>
          </w:p>
        </w:tc>
      </w:tr>
      <w:tr w:rsidR="008B083E" w:rsidRPr="00C506B5" w14:paraId="24CA7968" w14:textId="77777777" w:rsidTr="00EB6505">
        <w:trPr>
          <w:cantSplit/>
        </w:trPr>
        <w:tc>
          <w:tcPr>
            <w:tcW w:w="1923" w:type="dxa"/>
          </w:tcPr>
          <w:p w14:paraId="514DE6E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LINREG</w:t>
            </w:r>
          </w:p>
        </w:tc>
        <w:tc>
          <w:tcPr>
            <w:tcW w:w="879" w:type="dxa"/>
          </w:tcPr>
          <w:p w14:paraId="349FD6C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14:paraId="72FF663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B01F2BF"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informs PEST that all regularisation constraints are linear</w:t>
            </w:r>
          </w:p>
        </w:tc>
      </w:tr>
      <w:tr w:rsidR="008B083E" w:rsidRPr="00C506B5" w14:paraId="6F41C614" w14:textId="77777777" w:rsidTr="00EB6505">
        <w:trPr>
          <w:cantSplit/>
        </w:trPr>
        <w:tc>
          <w:tcPr>
            <w:tcW w:w="1923" w:type="dxa"/>
          </w:tcPr>
          <w:p w14:paraId="06A0537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REGCONTINUE</w:t>
            </w:r>
          </w:p>
        </w:tc>
        <w:tc>
          <w:tcPr>
            <w:tcW w:w="879" w:type="dxa"/>
          </w:tcPr>
          <w:p w14:paraId="4FAEB70C"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14:paraId="7CB137C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35B4AC46"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instructs PEST to continue minimising regularisation objective function even if measurement objective function less than PHIMLIM</w:t>
            </w:r>
          </w:p>
        </w:tc>
      </w:tr>
      <w:tr w:rsidR="008B083E" w:rsidRPr="00C506B5" w14:paraId="12A99880" w14:textId="77777777" w:rsidTr="00EB6505">
        <w:trPr>
          <w:cantSplit/>
        </w:trPr>
        <w:tc>
          <w:tcPr>
            <w:tcW w:w="1923" w:type="dxa"/>
          </w:tcPr>
          <w:p w14:paraId="4958E68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WFFAC</w:t>
            </w:r>
          </w:p>
        </w:tc>
        <w:tc>
          <w:tcPr>
            <w:tcW w:w="879" w:type="dxa"/>
          </w:tcPr>
          <w:p w14:paraId="728F927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08F1E00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031" w:type="dxa"/>
          </w:tcPr>
          <w:p w14:paraId="422B5005"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regularisation weight factor adjustment factor</w:t>
            </w:r>
          </w:p>
        </w:tc>
      </w:tr>
      <w:tr w:rsidR="008B083E" w:rsidRPr="00C506B5" w14:paraId="71BE6BD5" w14:textId="77777777" w:rsidTr="00EB6505">
        <w:trPr>
          <w:cantSplit/>
        </w:trPr>
        <w:tc>
          <w:tcPr>
            <w:tcW w:w="1923" w:type="dxa"/>
          </w:tcPr>
          <w:p w14:paraId="0F4C2152"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WFTOL</w:t>
            </w:r>
          </w:p>
        </w:tc>
        <w:tc>
          <w:tcPr>
            <w:tcW w:w="879" w:type="dxa"/>
          </w:tcPr>
          <w:p w14:paraId="76A710D1"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14:paraId="023D0D74"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14:paraId="7B39C16D"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convergence criterion for regularisation weight factor</w:t>
            </w:r>
          </w:p>
        </w:tc>
      </w:tr>
      <w:tr w:rsidR="008B083E" w:rsidRPr="00C506B5" w14:paraId="4AF9E858" w14:textId="77777777" w:rsidTr="00EB6505">
        <w:trPr>
          <w:cantSplit/>
        </w:trPr>
        <w:tc>
          <w:tcPr>
            <w:tcW w:w="1923" w:type="dxa"/>
          </w:tcPr>
          <w:p w14:paraId="313BB740"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IREGADJ</w:t>
            </w:r>
          </w:p>
        </w:tc>
        <w:tc>
          <w:tcPr>
            <w:tcW w:w="879" w:type="dxa"/>
          </w:tcPr>
          <w:p w14:paraId="5AF1E93E"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409" w:type="dxa"/>
          </w:tcPr>
          <w:p w14:paraId="0D8DC4F2" w14:textId="77777777" w:rsidR="008B083E" w:rsidRPr="00C506B5" w:rsidRDefault="008B083E" w:rsidP="00EB6505">
            <w:pPr>
              <w:rPr>
                <w:rFonts w:ascii="Arial" w:hAnsi="Arial"/>
                <w:sz w:val="18"/>
                <w:szCs w:val="18"/>
                <w:lang w:val="en-AU"/>
              </w:rPr>
            </w:pPr>
            <w:r>
              <w:rPr>
                <w:rFonts w:ascii="Arial" w:hAnsi="Arial"/>
                <w:sz w:val="18"/>
                <w:szCs w:val="18"/>
                <w:lang w:val="en-AU"/>
              </w:rPr>
              <w:t>0, 1, 2, 3, 4 or 5</w:t>
            </w:r>
          </w:p>
        </w:tc>
        <w:tc>
          <w:tcPr>
            <w:tcW w:w="4031" w:type="dxa"/>
          </w:tcPr>
          <w:p w14:paraId="12C92E17" w14:textId="77777777" w:rsidR="008B083E" w:rsidRPr="00C506B5" w:rsidRDefault="008B083E" w:rsidP="00EB6505">
            <w:pPr>
              <w:rPr>
                <w:rFonts w:ascii="Arial" w:hAnsi="Arial"/>
                <w:sz w:val="18"/>
                <w:szCs w:val="18"/>
                <w:lang w:val="en-AU"/>
              </w:rPr>
            </w:pPr>
            <w:r w:rsidRPr="00C506B5">
              <w:rPr>
                <w:rFonts w:ascii="Arial" w:hAnsi="Arial"/>
                <w:sz w:val="18"/>
                <w:szCs w:val="18"/>
                <w:lang w:val="en-AU"/>
              </w:rPr>
              <w:t>instructs PEST to perform inter-regularisation group weight factor adjustment</w:t>
            </w:r>
            <w:r>
              <w:rPr>
                <w:rFonts w:ascii="Arial" w:hAnsi="Arial"/>
                <w:sz w:val="18"/>
                <w:szCs w:val="18"/>
                <w:lang w:val="en-AU"/>
              </w:rPr>
              <w:t>, or to compute new relative weights for regularisation observations and prior information equations</w:t>
            </w:r>
          </w:p>
        </w:tc>
      </w:tr>
      <w:tr w:rsidR="008B083E" w:rsidRPr="00C506B5" w14:paraId="7E988A91" w14:textId="77777777" w:rsidTr="00EB6505">
        <w:trPr>
          <w:cantSplit/>
        </w:trPr>
        <w:tc>
          <w:tcPr>
            <w:tcW w:w="1923" w:type="dxa"/>
          </w:tcPr>
          <w:p w14:paraId="70535673" w14:textId="77777777" w:rsidR="008B083E" w:rsidRPr="00C506B5" w:rsidRDefault="008B083E" w:rsidP="00EB6505">
            <w:pPr>
              <w:rPr>
                <w:rFonts w:ascii="Arial" w:hAnsi="Arial"/>
                <w:sz w:val="18"/>
                <w:szCs w:val="18"/>
                <w:lang w:val="en-AU"/>
              </w:rPr>
            </w:pPr>
            <w:r>
              <w:rPr>
                <w:rFonts w:ascii="Arial" w:hAnsi="Arial"/>
                <w:sz w:val="18"/>
                <w:szCs w:val="18"/>
                <w:lang w:val="en-AU"/>
              </w:rPr>
              <w:t>NOPTREGADJ</w:t>
            </w:r>
          </w:p>
        </w:tc>
        <w:tc>
          <w:tcPr>
            <w:tcW w:w="879" w:type="dxa"/>
          </w:tcPr>
          <w:p w14:paraId="48287BDA" w14:textId="77777777" w:rsidR="008B083E" w:rsidRPr="00C506B5" w:rsidRDefault="008B083E" w:rsidP="00EB6505">
            <w:pPr>
              <w:rPr>
                <w:rFonts w:ascii="Arial" w:hAnsi="Arial"/>
                <w:sz w:val="18"/>
                <w:szCs w:val="18"/>
                <w:lang w:val="en-AU"/>
              </w:rPr>
            </w:pPr>
            <w:r>
              <w:rPr>
                <w:rFonts w:ascii="Arial" w:hAnsi="Arial"/>
                <w:sz w:val="18"/>
                <w:szCs w:val="18"/>
                <w:lang w:val="en-AU"/>
              </w:rPr>
              <w:t>integer</w:t>
            </w:r>
          </w:p>
        </w:tc>
        <w:tc>
          <w:tcPr>
            <w:tcW w:w="2409" w:type="dxa"/>
          </w:tcPr>
          <w:p w14:paraId="5424409F" w14:textId="77777777" w:rsidR="008B083E" w:rsidRPr="00C506B5" w:rsidRDefault="008B083E" w:rsidP="00EB6505">
            <w:pPr>
              <w:rPr>
                <w:rFonts w:ascii="Arial" w:hAnsi="Arial"/>
                <w:sz w:val="18"/>
                <w:szCs w:val="18"/>
                <w:lang w:val="en-AU"/>
              </w:rPr>
            </w:pPr>
            <w:r>
              <w:rPr>
                <w:rFonts w:ascii="Arial" w:hAnsi="Arial"/>
                <w:sz w:val="18"/>
                <w:szCs w:val="18"/>
                <w:lang w:val="en-AU"/>
              </w:rPr>
              <w:t>1 or greater</w:t>
            </w:r>
          </w:p>
        </w:tc>
        <w:tc>
          <w:tcPr>
            <w:tcW w:w="4031" w:type="dxa"/>
          </w:tcPr>
          <w:p w14:paraId="0DCFF938" w14:textId="77777777" w:rsidR="008B083E" w:rsidRPr="00C506B5" w:rsidRDefault="008B083E" w:rsidP="00EB6505">
            <w:pPr>
              <w:rPr>
                <w:rFonts w:ascii="Arial" w:hAnsi="Arial"/>
                <w:sz w:val="18"/>
                <w:szCs w:val="18"/>
                <w:lang w:val="en-AU"/>
              </w:rPr>
            </w:pPr>
            <w:r>
              <w:rPr>
                <w:rFonts w:ascii="Arial" w:hAnsi="Arial"/>
                <w:sz w:val="18"/>
                <w:szCs w:val="18"/>
                <w:lang w:val="en-AU"/>
              </w:rPr>
              <w:t>the optimisation iteration interval for re-calculation of regularisation weights if IREGADJ is 4 or 5</w:t>
            </w:r>
          </w:p>
        </w:tc>
      </w:tr>
      <w:tr w:rsidR="008B083E" w:rsidRPr="00C506B5" w14:paraId="24C0B43B" w14:textId="77777777" w:rsidTr="00EB6505">
        <w:trPr>
          <w:cantSplit/>
        </w:trPr>
        <w:tc>
          <w:tcPr>
            <w:tcW w:w="1923" w:type="dxa"/>
          </w:tcPr>
          <w:p w14:paraId="3D08E9D7" w14:textId="77777777" w:rsidR="008B083E" w:rsidRPr="00C506B5" w:rsidRDefault="008B083E" w:rsidP="00EB6505">
            <w:pPr>
              <w:rPr>
                <w:rFonts w:ascii="Arial" w:hAnsi="Arial"/>
                <w:sz w:val="18"/>
                <w:szCs w:val="18"/>
                <w:lang w:val="en-AU"/>
              </w:rPr>
            </w:pPr>
            <w:r>
              <w:rPr>
                <w:rFonts w:ascii="Arial" w:hAnsi="Arial"/>
                <w:sz w:val="18"/>
                <w:szCs w:val="18"/>
                <w:lang w:val="en-AU"/>
              </w:rPr>
              <w:t>REGWEIGHTRAT</w:t>
            </w:r>
          </w:p>
        </w:tc>
        <w:tc>
          <w:tcPr>
            <w:tcW w:w="879" w:type="dxa"/>
          </w:tcPr>
          <w:p w14:paraId="19FFBF0A" w14:textId="77777777"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14:paraId="0350A59F" w14:textId="77777777" w:rsidR="008B083E" w:rsidRPr="00C506B5" w:rsidRDefault="008B083E" w:rsidP="00EB6505">
            <w:pPr>
              <w:rPr>
                <w:rFonts w:ascii="Arial" w:hAnsi="Arial"/>
                <w:sz w:val="18"/>
                <w:szCs w:val="18"/>
                <w:lang w:val="en-AU"/>
              </w:rPr>
            </w:pPr>
            <w:r>
              <w:rPr>
                <w:rFonts w:ascii="Arial" w:hAnsi="Arial"/>
                <w:sz w:val="18"/>
                <w:szCs w:val="18"/>
                <w:lang w:val="en-AU"/>
              </w:rPr>
              <w:t>absolute value of 1 or greater</w:t>
            </w:r>
          </w:p>
        </w:tc>
        <w:tc>
          <w:tcPr>
            <w:tcW w:w="4031" w:type="dxa"/>
          </w:tcPr>
          <w:p w14:paraId="47EE8713" w14:textId="77777777" w:rsidR="008B083E" w:rsidRPr="00C506B5" w:rsidRDefault="008B083E" w:rsidP="00EB6505">
            <w:pPr>
              <w:rPr>
                <w:rFonts w:ascii="Arial" w:hAnsi="Arial"/>
                <w:sz w:val="18"/>
                <w:szCs w:val="18"/>
                <w:lang w:val="en-AU"/>
              </w:rPr>
            </w:pPr>
            <w:r>
              <w:rPr>
                <w:rFonts w:ascii="Arial" w:hAnsi="Arial"/>
                <w:sz w:val="18"/>
                <w:szCs w:val="18"/>
                <w:lang w:val="en-AU"/>
              </w:rPr>
              <w:t>the ratio of highest to lowest regularisation weight; spread is logarithmic with null space projection if set negative</w:t>
            </w:r>
          </w:p>
        </w:tc>
      </w:tr>
      <w:tr w:rsidR="008B083E" w:rsidRPr="00C506B5" w14:paraId="2C6E3B11" w14:textId="77777777" w:rsidTr="00EB6505">
        <w:trPr>
          <w:cantSplit/>
        </w:trPr>
        <w:tc>
          <w:tcPr>
            <w:tcW w:w="1923" w:type="dxa"/>
          </w:tcPr>
          <w:p w14:paraId="0FCEFB20" w14:textId="77777777" w:rsidR="008B083E" w:rsidRPr="00C506B5" w:rsidRDefault="008B083E" w:rsidP="00EB6505">
            <w:pPr>
              <w:rPr>
                <w:rFonts w:ascii="Arial" w:hAnsi="Arial"/>
                <w:sz w:val="18"/>
                <w:szCs w:val="18"/>
                <w:lang w:val="en-AU"/>
              </w:rPr>
            </w:pPr>
            <w:r>
              <w:rPr>
                <w:rFonts w:ascii="Arial" w:hAnsi="Arial"/>
                <w:sz w:val="18"/>
                <w:szCs w:val="18"/>
                <w:lang w:val="en-AU"/>
              </w:rPr>
              <w:t>REGSINGTHRESH</w:t>
            </w:r>
          </w:p>
        </w:tc>
        <w:tc>
          <w:tcPr>
            <w:tcW w:w="879" w:type="dxa"/>
          </w:tcPr>
          <w:p w14:paraId="1284BD3D" w14:textId="77777777"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14:paraId="095C92FF" w14:textId="77777777" w:rsidR="008B083E" w:rsidRDefault="008B083E" w:rsidP="00EB6505">
            <w:pPr>
              <w:rPr>
                <w:rFonts w:ascii="Arial" w:hAnsi="Arial"/>
                <w:sz w:val="18"/>
                <w:szCs w:val="18"/>
                <w:lang w:val="en-AU"/>
              </w:rPr>
            </w:pPr>
            <w:r>
              <w:rPr>
                <w:rFonts w:ascii="Arial" w:hAnsi="Arial"/>
                <w:sz w:val="18"/>
                <w:szCs w:val="18"/>
                <w:lang w:val="en-AU"/>
              </w:rPr>
              <w:t>less than 1 and greater than zero</w:t>
            </w:r>
          </w:p>
        </w:tc>
        <w:tc>
          <w:tcPr>
            <w:tcW w:w="4031" w:type="dxa"/>
          </w:tcPr>
          <w:p w14:paraId="3F7FFF34" w14:textId="77777777" w:rsidR="008B083E" w:rsidRPr="00C506B5" w:rsidRDefault="008B083E" w:rsidP="00EB6505">
            <w:pPr>
              <w:rPr>
                <w:rFonts w:ascii="Arial" w:hAnsi="Arial"/>
                <w:sz w:val="18"/>
                <w:szCs w:val="18"/>
                <w:lang w:val="en-AU"/>
              </w:rPr>
            </w:pPr>
            <w:r>
              <w:rPr>
                <w:rFonts w:ascii="Arial" w:hAnsi="Arial"/>
                <w:sz w:val="18"/>
                <w:szCs w:val="18"/>
                <w:lang w:val="en-AU"/>
              </w:rPr>
              <w:t xml:space="preserve">singular value of </w:t>
            </w:r>
            <w:proofErr w:type="spellStart"/>
            <w:r w:rsidRPr="00AE52B4">
              <w:rPr>
                <w:rFonts w:ascii="Arial" w:hAnsi="Arial"/>
                <w:b/>
                <w:sz w:val="18"/>
                <w:szCs w:val="18"/>
                <w:lang w:val="en-AU"/>
              </w:rPr>
              <w:t>X</w:t>
            </w:r>
            <w:r w:rsidRPr="00AE52B4">
              <w:rPr>
                <w:rFonts w:ascii="Arial" w:hAnsi="Arial"/>
                <w:sz w:val="18"/>
                <w:szCs w:val="18"/>
                <w:vertAlign w:val="superscript"/>
                <w:lang w:val="en-AU"/>
              </w:rPr>
              <w:t>t</w:t>
            </w:r>
            <w:r w:rsidRPr="00AE52B4">
              <w:rPr>
                <w:rFonts w:ascii="Arial" w:hAnsi="Arial"/>
                <w:b/>
                <w:sz w:val="18"/>
                <w:szCs w:val="18"/>
                <w:lang w:val="en-AU"/>
              </w:rPr>
              <w:t>QX</w:t>
            </w:r>
            <w:proofErr w:type="spellEnd"/>
            <w:r>
              <w:rPr>
                <w:rFonts w:ascii="Arial" w:hAnsi="Arial"/>
                <w:sz w:val="18"/>
                <w:szCs w:val="18"/>
                <w:lang w:val="en-AU"/>
              </w:rPr>
              <w:t xml:space="preserve"> (as factor of highest singular value) at which use of  higher regularisation weights commences if IREGADJ is set to 5</w:t>
            </w:r>
          </w:p>
        </w:tc>
      </w:tr>
    </w:tbl>
    <w:p w14:paraId="1BDCD877" w14:textId="77777777" w:rsidR="008B083E" w:rsidRDefault="008B083E" w:rsidP="008B083E">
      <w:pPr>
        <w:rPr>
          <w:lang w:val="en-AU"/>
        </w:rPr>
      </w:pPr>
    </w:p>
    <w:p w14:paraId="0269062E" w14:textId="77777777" w:rsidR="00DD66F2" w:rsidRPr="00DD66F2" w:rsidRDefault="00DD66F2" w:rsidP="00DD66F2">
      <w:pPr>
        <w:pStyle w:val="BodyText"/>
      </w:pPr>
    </w:p>
    <w:p w14:paraId="121EC7FD" w14:textId="77777777" w:rsidR="0036242C" w:rsidRDefault="0036242C" w:rsidP="00AA66B0">
      <w:pPr>
        <w:pStyle w:val="BodyText"/>
      </w:pPr>
    </w:p>
    <w:p w14:paraId="41EAEE02" w14:textId="77777777" w:rsidR="00BE40F6" w:rsidRDefault="00BE40F6" w:rsidP="00AA66B0">
      <w:pPr>
        <w:pStyle w:val="BodyText"/>
      </w:pPr>
    </w:p>
    <w:p w14:paraId="6CB99CF0" w14:textId="77777777" w:rsidR="00BE40F6" w:rsidRDefault="00BE40F6" w:rsidP="00AA66B0">
      <w:pPr>
        <w:pStyle w:val="BodyText"/>
      </w:pPr>
    </w:p>
    <w:p w14:paraId="27C697B4" w14:textId="77777777" w:rsidR="00BE40F6" w:rsidRDefault="00BE40F6" w:rsidP="00AA66B0">
      <w:pPr>
        <w:pStyle w:val="BodyText"/>
      </w:pPr>
    </w:p>
    <w:p w14:paraId="08B69941" w14:textId="77777777" w:rsidR="001A1340" w:rsidRPr="00C81BD4" w:rsidRDefault="001A1340" w:rsidP="00C81BD4">
      <w:pPr>
        <w:pStyle w:val="BodyNoIndent"/>
      </w:pPr>
    </w:p>
    <w:p w14:paraId="60220351" w14:textId="77777777" w:rsidR="00153CFD" w:rsidRPr="005C2983" w:rsidRDefault="00153CFD" w:rsidP="001A1340">
      <w:pPr>
        <w:pStyle w:val="EquationNumbered"/>
        <w:rPr>
          <w:rStyle w:val="GlossaryTerm"/>
        </w:rPr>
      </w:pPr>
    </w:p>
    <w:sectPr w:rsidR="00153CFD" w:rsidRPr="005C2983" w:rsidSect="005C2DC8">
      <w:type w:val="oddPage"/>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3" w:author="Michael Fienen" w:date="2011-11-07T11:02:00Z" w:initials="mnf">
    <w:p w14:paraId="6A86BA8B" w14:textId="77777777" w:rsidR="00122213" w:rsidRDefault="00122213">
      <w:pPr>
        <w:pStyle w:val="CommentText"/>
      </w:pPr>
      <w:r>
        <w:rPr>
          <w:rStyle w:val="CommentReference"/>
        </w:rPr>
        <w:annotationRef/>
      </w:r>
      <w:r>
        <w:t>I think I will provide a standalone executable. I’ll add other limitations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7AB39" w14:textId="77777777" w:rsidR="00122213" w:rsidRDefault="00122213">
      <w:r>
        <w:separator/>
      </w:r>
    </w:p>
  </w:endnote>
  <w:endnote w:type="continuationSeparator" w:id="0">
    <w:p w14:paraId="0F7FB154" w14:textId="77777777" w:rsidR="00122213" w:rsidRDefault="0012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Univers 57 Condensed">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Univers 47 CondensedLight">
    <w:charset w:val="00"/>
    <w:family w:val="auto"/>
    <w:pitch w:val="variable"/>
    <w:sig w:usb0="00000003" w:usb1="00000000" w:usb2="00000000" w:usb3="00000000" w:csb0="00000001" w:csb1="00000000"/>
  </w:font>
  <w:font w:name="SFTT1000">
    <w:altName w:val="Cambria"/>
    <w:panose1 w:val="00000000000000000000"/>
    <w:charset w:val="00"/>
    <w:family w:val="auto"/>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83B2D4" w14:textId="77777777" w:rsidR="00122213" w:rsidRDefault="00122213"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01703C45" w14:textId="77777777" w:rsidR="00122213" w:rsidRDefault="001222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F6F232" w14:textId="77777777" w:rsidR="00122213" w:rsidRDefault="00122213"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54D1">
      <w:rPr>
        <w:rStyle w:val="PageNumber"/>
        <w:noProof/>
      </w:rPr>
      <w:t>3</w:t>
    </w:r>
    <w:r>
      <w:rPr>
        <w:rStyle w:val="PageNumber"/>
      </w:rPr>
      <w:fldChar w:fldCharType="end"/>
    </w:r>
  </w:p>
  <w:p w14:paraId="3CB62947" w14:textId="77777777" w:rsidR="00122213" w:rsidRDefault="001222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1B0A1" w14:textId="77777777" w:rsidR="00122213" w:rsidRDefault="00122213">
      <w:r>
        <w:separator/>
      </w:r>
    </w:p>
  </w:footnote>
  <w:footnote w:type="continuationSeparator" w:id="0">
    <w:p w14:paraId="21241858" w14:textId="77777777" w:rsidR="00122213" w:rsidRDefault="00122213">
      <w:r>
        <w:continuationSeparator/>
      </w:r>
    </w:p>
  </w:footnote>
  <w:footnote w:id="1">
    <w:p w14:paraId="0DF3E5C6" w14:textId="77777777" w:rsidR="00122213" w:rsidDel="009B2750" w:rsidRDefault="00122213" w:rsidP="00316A70">
      <w:pPr>
        <w:pStyle w:val="FootnoteText"/>
        <w:rPr>
          <w:del w:id="356" w:author="Michael Fienen" w:date="2011-11-07T10:16:00Z"/>
        </w:rPr>
      </w:pPr>
      <w:del w:id="357" w:author="Michael Fienen" w:date="2011-11-07T10:16:00Z">
        <w:r w:rsidDel="009B2750">
          <w:rPr>
            <w:rStyle w:val="FootnoteReference"/>
          </w:rPr>
          <w:footnoteRef/>
        </w:r>
        <w:r w:rsidDel="009B2750">
          <w:delText xml:space="preserve"> </w:delText>
        </w:r>
        <w:r w:rsidDel="009B2750">
          <w:fldChar w:fldCharType="begin"/>
        </w:r>
        <w:r w:rsidDel="009B2750">
          <w:delInstrText xml:space="preserve"> HYPERLINK "http://qt.nokia.com/products/" </w:delInstrText>
        </w:r>
        <w:r w:rsidDel="009B2750">
          <w:fldChar w:fldCharType="separate"/>
        </w:r>
        <w:r w:rsidDel="009B2750">
          <w:rPr>
            <w:rStyle w:val="Hyperlink"/>
          </w:rPr>
          <w:delText>http://qt.nokia.com/products/</w:delText>
        </w:r>
        <w:r w:rsidDel="009B2750">
          <w:rPr>
            <w:rStyle w:val="Hyperlink"/>
          </w:rPr>
          <w:fldChar w:fldCharType="end"/>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A39CBE" w14:textId="77777777" w:rsidR="00122213" w:rsidRDefault="00122213">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Bookman" w:hAnsi="Bookman"/>
        <w:spacing w:val="-3"/>
        <w:lang w:val="en-AU"/>
      </w:rPr>
      <w:id w:val="1242197454"/>
      <w:docPartObj>
        <w:docPartGallery w:val="Watermarks"/>
        <w:docPartUnique/>
      </w:docPartObj>
    </w:sdtPr>
    <w:sdtEndPr/>
    <w:sdtContent>
      <w:p w14:paraId="52F8F8BF" w14:textId="77777777" w:rsidR="00122213" w:rsidRDefault="009254D1">
        <w:pPr>
          <w:pStyle w:val="Header"/>
          <w:tabs>
            <w:tab w:val="clear" w:pos="4320"/>
            <w:tab w:val="clear" w:pos="8640"/>
            <w:tab w:val="left" w:pos="8460"/>
          </w:tabs>
          <w:spacing w:after="180"/>
          <w:ind w:right="360"/>
          <w:rPr>
            <w:rFonts w:ascii="Bookman" w:hAnsi="Bookman"/>
            <w:spacing w:val="-3"/>
            <w:lang w:val="en-AU"/>
          </w:rPr>
        </w:pPr>
        <w:r>
          <w:rPr>
            <w:rFonts w:ascii="Bookman" w:hAnsi="Bookman"/>
            <w:noProof/>
            <w:spacing w:val="-3"/>
            <w:lang w:val="en-AU" w:eastAsia="zh-TW"/>
          </w:rPr>
          <w:pict w14:anchorId="7A8CFDD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6">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15"/>
  </w:num>
  <w:num w:numId="8">
    <w:abstractNumId w:val="18"/>
  </w:num>
  <w:num w:numId="9">
    <w:abstractNumId w:val="7"/>
  </w:num>
  <w:num w:numId="10">
    <w:abstractNumId w:val="28"/>
  </w:num>
  <w:num w:numId="11">
    <w:abstractNumId w:val="21"/>
  </w:num>
  <w:num w:numId="12">
    <w:abstractNumId w:val="8"/>
  </w:num>
  <w:num w:numId="13">
    <w:abstractNumId w:val="16"/>
  </w:num>
  <w:num w:numId="14">
    <w:abstractNumId w:val="14"/>
  </w:num>
  <w:num w:numId="15">
    <w:abstractNumId w:val="12"/>
  </w:num>
  <w:num w:numId="16">
    <w:abstractNumId w:val="29"/>
  </w:num>
  <w:num w:numId="17">
    <w:abstractNumId w:val="13"/>
  </w:num>
  <w:num w:numId="18">
    <w:abstractNumId w:val="24"/>
  </w:num>
  <w:num w:numId="19">
    <w:abstractNumId w:val="17"/>
  </w:num>
  <w:num w:numId="20">
    <w:abstractNumId w:val="9"/>
  </w:num>
  <w:num w:numId="21">
    <w:abstractNumId w:val="27"/>
  </w:num>
  <w:num w:numId="22">
    <w:abstractNumId w:val="6"/>
  </w:num>
  <w:num w:numId="23">
    <w:abstractNumId w:val="22"/>
  </w:num>
  <w:num w:numId="24">
    <w:abstractNumId w:val="20"/>
  </w:num>
  <w:num w:numId="25">
    <w:abstractNumId w:val="23"/>
  </w:num>
  <w:num w:numId="26">
    <w:abstractNumId w:val="25"/>
  </w:num>
  <w:num w:numId="27">
    <w:abstractNumId w:val="11"/>
  </w:num>
  <w:num w:numId="28">
    <w:abstractNumId w:val="19"/>
  </w:num>
  <w:num w:numId="29">
    <w:abstractNumId w:val="26"/>
  </w:num>
  <w:num w:numId="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lickAndTypeStyle w:val="BodyText"/>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50020"/>
    <w:rsid w:val="000029BE"/>
    <w:rsid w:val="00002C01"/>
    <w:rsid w:val="00014164"/>
    <w:rsid w:val="000176FD"/>
    <w:rsid w:val="00021402"/>
    <w:rsid w:val="000245BB"/>
    <w:rsid w:val="00025047"/>
    <w:rsid w:val="000350A9"/>
    <w:rsid w:val="00035C00"/>
    <w:rsid w:val="00040188"/>
    <w:rsid w:val="000418E7"/>
    <w:rsid w:val="00043CF4"/>
    <w:rsid w:val="0004476A"/>
    <w:rsid w:val="00050B0B"/>
    <w:rsid w:val="000572D1"/>
    <w:rsid w:val="0007615D"/>
    <w:rsid w:val="00092FE5"/>
    <w:rsid w:val="000A1D61"/>
    <w:rsid w:val="000A230E"/>
    <w:rsid w:val="000A4FB8"/>
    <w:rsid w:val="000B41C2"/>
    <w:rsid w:val="000C0BBC"/>
    <w:rsid w:val="000C4849"/>
    <w:rsid w:val="000C4E53"/>
    <w:rsid w:val="000C5856"/>
    <w:rsid w:val="000D24A5"/>
    <w:rsid w:val="000E0F5F"/>
    <w:rsid w:val="000E58E8"/>
    <w:rsid w:val="000E6A92"/>
    <w:rsid w:val="000F0D2D"/>
    <w:rsid w:val="00104E2D"/>
    <w:rsid w:val="001123FF"/>
    <w:rsid w:val="00114842"/>
    <w:rsid w:val="00115E03"/>
    <w:rsid w:val="00117C94"/>
    <w:rsid w:val="00122213"/>
    <w:rsid w:val="00132121"/>
    <w:rsid w:val="00134775"/>
    <w:rsid w:val="00136B36"/>
    <w:rsid w:val="00137D52"/>
    <w:rsid w:val="00141D48"/>
    <w:rsid w:val="0014232C"/>
    <w:rsid w:val="00145832"/>
    <w:rsid w:val="0014667E"/>
    <w:rsid w:val="0014722B"/>
    <w:rsid w:val="00153754"/>
    <w:rsid w:val="00153CFD"/>
    <w:rsid w:val="00164E1C"/>
    <w:rsid w:val="00171A05"/>
    <w:rsid w:val="00186936"/>
    <w:rsid w:val="00191986"/>
    <w:rsid w:val="0019687E"/>
    <w:rsid w:val="00197BE9"/>
    <w:rsid w:val="001A1340"/>
    <w:rsid w:val="001A4FB8"/>
    <w:rsid w:val="001A70CB"/>
    <w:rsid w:val="001A731F"/>
    <w:rsid w:val="001B0FCF"/>
    <w:rsid w:val="001B3ECC"/>
    <w:rsid w:val="001B4724"/>
    <w:rsid w:val="001C3123"/>
    <w:rsid w:val="001C6AA6"/>
    <w:rsid w:val="001C6BB6"/>
    <w:rsid w:val="001D21C2"/>
    <w:rsid w:val="001D3074"/>
    <w:rsid w:val="001E0A29"/>
    <w:rsid w:val="001E5E30"/>
    <w:rsid w:val="001F4B3D"/>
    <w:rsid w:val="001F5D5B"/>
    <w:rsid w:val="0020424C"/>
    <w:rsid w:val="00205B50"/>
    <w:rsid w:val="00211DFB"/>
    <w:rsid w:val="00222B0F"/>
    <w:rsid w:val="00223A02"/>
    <w:rsid w:val="00225970"/>
    <w:rsid w:val="002302AC"/>
    <w:rsid w:val="00246974"/>
    <w:rsid w:val="00251FD1"/>
    <w:rsid w:val="00257BA2"/>
    <w:rsid w:val="0026185B"/>
    <w:rsid w:val="00262749"/>
    <w:rsid w:val="002726A6"/>
    <w:rsid w:val="002737B7"/>
    <w:rsid w:val="00281943"/>
    <w:rsid w:val="00284AB3"/>
    <w:rsid w:val="00284E47"/>
    <w:rsid w:val="002859EB"/>
    <w:rsid w:val="00296A7A"/>
    <w:rsid w:val="00297A83"/>
    <w:rsid w:val="002A08AA"/>
    <w:rsid w:val="002A51BB"/>
    <w:rsid w:val="002B019C"/>
    <w:rsid w:val="002B08CF"/>
    <w:rsid w:val="002B4704"/>
    <w:rsid w:val="002C0442"/>
    <w:rsid w:val="002C0F57"/>
    <w:rsid w:val="002C22DE"/>
    <w:rsid w:val="002C2A3F"/>
    <w:rsid w:val="002C3306"/>
    <w:rsid w:val="002D649B"/>
    <w:rsid w:val="002D71CE"/>
    <w:rsid w:val="002E6C8C"/>
    <w:rsid w:val="00303FE0"/>
    <w:rsid w:val="00306E64"/>
    <w:rsid w:val="00307F74"/>
    <w:rsid w:val="00311D69"/>
    <w:rsid w:val="00316A70"/>
    <w:rsid w:val="003263C8"/>
    <w:rsid w:val="00336A0F"/>
    <w:rsid w:val="0034555D"/>
    <w:rsid w:val="0036242C"/>
    <w:rsid w:val="00362C3E"/>
    <w:rsid w:val="0037133D"/>
    <w:rsid w:val="00380C9D"/>
    <w:rsid w:val="00381131"/>
    <w:rsid w:val="0038491B"/>
    <w:rsid w:val="00392B4D"/>
    <w:rsid w:val="00395265"/>
    <w:rsid w:val="003A4F4A"/>
    <w:rsid w:val="003B4A40"/>
    <w:rsid w:val="003C63C2"/>
    <w:rsid w:val="003D0AA6"/>
    <w:rsid w:val="003F37B2"/>
    <w:rsid w:val="00400DEE"/>
    <w:rsid w:val="0040126F"/>
    <w:rsid w:val="0040479E"/>
    <w:rsid w:val="00405331"/>
    <w:rsid w:val="004140F5"/>
    <w:rsid w:val="0043504F"/>
    <w:rsid w:val="004356FB"/>
    <w:rsid w:val="00436758"/>
    <w:rsid w:val="004418BB"/>
    <w:rsid w:val="0045150D"/>
    <w:rsid w:val="00452597"/>
    <w:rsid w:val="00453FBD"/>
    <w:rsid w:val="00456F12"/>
    <w:rsid w:val="00457E7D"/>
    <w:rsid w:val="00460BA2"/>
    <w:rsid w:val="00462C08"/>
    <w:rsid w:val="00466E21"/>
    <w:rsid w:val="004718F8"/>
    <w:rsid w:val="004740F4"/>
    <w:rsid w:val="00484F73"/>
    <w:rsid w:val="00486E32"/>
    <w:rsid w:val="00490C01"/>
    <w:rsid w:val="004A0D7F"/>
    <w:rsid w:val="004A4A05"/>
    <w:rsid w:val="004B21D9"/>
    <w:rsid w:val="004B4653"/>
    <w:rsid w:val="004B7140"/>
    <w:rsid w:val="004C2244"/>
    <w:rsid w:val="004C3F20"/>
    <w:rsid w:val="004C7DED"/>
    <w:rsid w:val="004D10C8"/>
    <w:rsid w:val="004D544B"/>
    <w:rsid w:val="004D6412"/>
    <w:rsid w:val="004D745B"/>
    <w:rsid w:val="004D78F3"/>
    <w:rsid w:val="004E0419"/>
    <w:rsid w:val="004E56C2"/>
    <w:rsid w:val="004E6B7C"/>
    <w:rsid w:val="004F200A"/>
    <w:rsid w:val="004F7698"/>
    <w:rsid w:val="0050344E"/>
    <w:rsid w:val="00503EC3"/>
    <w:rsid w:val="005168E8"/>
    <w:rsid w:val="00521A12"/>
    <w:rsid w:val="0052675D"/>
    <w:rsid w:val="005270B8"/>
    <w:rsid w:val="00534486"/>
    <w:rsid w:val="005428D3"/>
    <w:rsid w:val="005622A7"/>
    <w:rsid w:val="005718C9"/>
    <w:rsid w:val="005744F7"/>
    <w:rsid w:val="00575D1D"/>
    <w:rsid w:val="005770C7"/>
    <w:rsid w:val="005775C9"/>
    <w:rsid w:val="00582A4B"/>
    <w:rsid w:val="00586720"/>
    <w:rsid w:val="00586F1B"/>
    <w:rsid w:val="005929C3"/>
    <w:rsid w:val="00592B55"/>
    <w:rsid w:val="005A0105"/>
    <w:rsid w:val="005A1A18"/>
    <w:rsid w:val="005B49A1"/>
    <w:rsid w:val="005B7304"/>
    <w:rsid w:val="005C175D"/>
    <w:rsid w:val="005C2983"/>
    <w:rsid w:val="005C2DC8"/>
    <w:rsid w:val="005D14C3"/>
    <w:rsid w:val="005E26DD"/>
    <w:rsid w:val="005E67C4"/>
    <w:rsid w:val="0061037B"/>
    <w:rsid w:val="0061134E"/>
    <w:rsid w:val="00612103"/>
    <w:rsid w:val="0061343A"/>
    <w:rsid w:val="00615B62"/>
    <w:rsid w:val="006201F5"/>
    <w:rsid w:val="00622B95"/>
    <w:rsid w:val="00625C55"/>
    <w:rsid w:val="00630E45"/>
    <w:rsid w:val="00632014"/>
    <w:rsid w:val="006343A3"/>
    <w:rsid w:val="00634708"/>
    <w:rsid w:val="00635DFA"/>
    <w:rsid w:val="00640F7B"/>
    <w:rsid w:val="00651F3B"/>
    <w:rsid w:val="00656D13"/>
    <w:rsid w:val="00670E12"/>
    <w:rsid w:val="006735E0"/>
    <w:rsid w:val="00684550"/>
    <w:rsid w:val="00694837"/>
    <w:rsid w:val="00695764"/>
    <w:rsid w:val="00696C68"/>
    <w:rsid w:val="006B0FDF"/>
    <w:rsid w:val="006B1525"/>
    <w:rsid w:val="006B4603"/>
    <w:rsid w:val="006B7965"/>
    <w:rsid w:val="006C0EC0"/>
    <w:rsid w:val="006C7009"/>
    <w:rsid w:val="006D0145"/>
    <w:rsid w:val="006D5F74"/>
    <w:rsid w:val="006E5ADA"/>
    <w:rsid w:val="006F6C31"/>
    <w:rsid w:val="00706D46"/>
    <w:rsid w:val="00712AB5"/>
    <w:rsid w:val="00712F82"/>
    <w:rsid w:val="007234F5"/>
    <w:rsid w:val="00726A38"/>
    <w:rsid w:val="0072735B"/>
    <w:rsid w:val="00732C82"/>
    <w:rsid w:val="00736CDF"/>
    <w:rsid w:val="00736E76"/>
    <w:rsid w:val="00742FBC"/>
    <w:rsid w:val="00745CD8"/>
    <w:rsid w:val="00754D95"/>
    <w:rsid w:val="00762A65"/>
    <w:rsid w:val="007663D6"/>
    <w:rsid w:val="00772DA0"/>
    <w:rsid w:val="00774716"/>
    <w:rsid w:val="00781BEC"/>
    <w:rsid w:val="00782694"/>
    <w:rsid w:val="00785157"/>
    <w:rsid w:val="00785503"/>
    <w:rsid w:val="00792AA3"/>
    <w:rsid w:val="0079618B"/>
    <w:rsid w:val="007A5EC8"/>
    <w:rsid w:val="007A604F"/>
    <w:rsid w:val="007B094B"/>
    <w:rsid w:val="007B708D"/>
    <w:rsid w:val="007B76B2"/>
    <w:rsid w:val="007C19C3"/>
    <w:rsid w:val="007E108E"/>
    <w:rsid w:val="007E1D26"/>
    <w:rsid w:val="007E4BDA"/>
    <w:rsid w:val="007E73C2"/>
    <w:rsid w:val="00801785"/>
    <w:rsid w:val="00805994"/>
    <w:rsid w:val="00807CB4"/>
    <w:rsid w:val="00811972"/>
    <w:rsid w:val="0081452F"/>
    <w:rsid w:val="00817581"/>
    <w:rsid w:val="008218A7"/>
    <w:rsid w:val="00824FD1"/>
    <w:rsid w:val="00825171"/>
    <w:rsid w:val="00826214"/>
    <w:rsid w:val="008309CF"/>
    <w:rsid w:val="00832908"/>
    <w:rsid w:val="0083293F"/>
    <w:rsid w:val="0083789A"/>
    <w:rsid w:val="008403E2"/>
    <w:rsid w:val="00841F42"/>
    <w:rsid w:val="00850FB0"/>
    <w:rsid w:val="0085588F"/>
    <w:rsid w:val="0086499B"/>
    <w:rsid w:val="00866E86"/>
    <w:rsid w:val="00870B7D"/>
    <w:rsid w:val="00873638"/>
    <w:rsid w:val="008850E2"/>
    <w:rsid w:val="0089485C"/>
    <w:rsid w:val="008A146A"/>
    <w:rsid w:val="008A5D2C"/>
    <w:rsid w:val="008B083E"/>
    <w:rsid w:val="008B3614"/>
    <w:rsid w:val="008B70BC"/>
    <w:rsid w:val="008B783E"/>
    <w:rsid w:val="008C020C"/>
    <w:rsid w:val="008C4A75"/>
    <w:rsid w:val="008C5449"/>
    <w:rsid w:val="008D361E"/>
    <w:rsid w:val="008D4E05"/>
    <w:rsid w:val="008E2824"/>
    <w:rsid w:val="008F48F9"/>
    <w:rsid w:val="008F68E9"/>
    <w:rsid w:val="00904982"/>
    <w:rsid w:val="00905BBF"/>
    <w:rsid w:val="009073FC"/>
    <w:rsid w:val="00911B4D"/>
    <w:rsid w:val="00913B4D"/>
    <w:rsid w:val="00915920"/>
    <w:rsid w:val="0091755C"/>
    <w:rsid w:val="009254D1"/>
    <w:rsid w:val="009265E3"/>
    <w:rsid w:val="009309AB"/>
    <w:rsid w:val="009453ED"/>
    <w:rsid w:val="00960981"/>
    <w:rsid w:val="0096175C"/>
    <w:rsid w:val="0096278C"/>
    <w:rsid w:val="009714C6"/>
    <w:rsid w:val="00975BA1"/>
    <w:rsid w:val="00977552"/>
    <w:rsid w:val="00981D90"/>
    <w:rsid w:val="00982693"/>
    <w:rsid w:val="0098470B"/>
    <w:rsid w:val="00984B05"/>
    <w:rsid w:val="00995432"/>
    <w:rsid w:val="009A553B"/>
    <w:rsid w:val="009A7683"/>
    <w:rsid w:val="009B0384"/>
    <w:rsid w:val="009B0CF3"/>
    <w:rsid w:val="009B2750"/>
    <w:rsid w:val="009B4FE0"/>
    <w:rsid w:val="009B7965"/>
    <w:rsid w:val="009E1427"/>
    <w:rsid w:val="009F041A"/>
    <w:rsid w:val="009F0581"/>
    <w:rsid w:val="009F31DF"/>
    <w:rsid w:val="009F342C"/>
    <w:rsid w:val="00A00109"/>
    <w:rsid w:val="00A03E50"/>
    <w:rsid w:val="00A05AEB"/>
    <w:rsid w:val="00A11501"/>
    <w:rsid w:val="00A11F68"/>
    <w:rsid w:val="00A1439C"/>
    <w:rsid w:val="00A208E8"/>
    <w:rsid w:val="00A21DBF"/>
    <w:rsid w:val="00A24CA3"/>
    <w:rsid w:val="00A25F01"/>
    <w:rsid w:val="00A318BF"/>
    <w:rsid w:val="00A3258F"/>
    <w:rsid w:val="00A36573"/>
    <w:rsid w:val="00A3681C"/>
    <w:rsid w:val="00A44DCA"/>
    <w:rsid w:val="00A471C4"/>
    <w:rsid w:val="00A535C3"/>
    <w:rsid w:val="00A62973"/>
    <w:rsid w:val="00A70DC4"/>
    <w:rsid w:val="00A72BFA"/>
    <w:rsid w:val="00A759A8"/>
    <w:rsid w:val="00A772D9"/>
    <w:rsid w:val="00A82C7F"/>
    <w:rsid w:val="00A85364"/>
    <w:rsid w:val="00A855B7"/>
    <w:rsid w:val="00A914A4"/>
    <w:rsid w:val="00A921CB"/>
    <w:rsid w:val="00A93E4E"/>
    <w:rsid w:val="00AA66B0"/>
    <w:rsid w:val="00AA6B02"/>
    <w:rsid w:val="00AB41A7"/>
    <w:rsid w:val="00AC0D86"/>
    <w:rsid w:val="00AD2FA0"/>
    <w:rsid w:val="00AE491C"/>
    <w:rsid w:val="00AE5952"/>
    <w:rsid w:val="00AF1844"/>
    <w:rsid w:val="00AF1F13"/>
    <w:rsid w:val="00AF2857"/>
    <w:rsid w:val="00B0302E"/>
    <w:rsid w:val="00B118B8"/>
    <w:rsid w:val="00B15EFE"/>
    <w:rsid w:val="00B17AA1"/>
    <w:rsid w:val="00B26315"/>
    <w:rsid w:val="00B31917"/>
    <w:rsid w:val="00B354A3"/>
    <w:rsid w:val="00B37AD9"/>
    <w:rsid w:val="00B52036"/>
    <w:rsid w:val="00B550AC"/>
    <w:rsid w:val="00B7405A"/>
    <w:rsid w:val="00B76E23"/>
    <w:rsid w:val="00B77642"/>
    <w:rsid w:val="00B83521"/>
    <w:rsid w:val="00B85FF2"/>
    <w:rsid w:val="00B860A3"/>
    <w:rsid w:val="00B8736E"/>
    <w:rsid w:val="00B92175"/>
    <w:rsid w:val="00B932F4"/>
    <w:rsid w:val="00B9636A"/>
    <w:rsid w:val="00B9687E"/>
    <w:rsid w:val="00B97BBB"/>
    <w:rsid w:val="00BA2128"/>
    <w:rsid w:val="00BA3DE3"/>
    <w:rsid w:val="00BA6B1A"/>
    <w:rsid w:val="00BB162F"/>
    <w:rsid w:val="00BB684A"/>
    <w:rsid w:val="00BC24E3"/>
    <w:rsid w:val="00BC6C2B"/>
    <w:rsid w:val="00BE15E2"/>
    <w:rsid w:val="00BE4088"/>
    <w:rsid w:val="00BE40F6"/>
    <w:rsid w:val="00C1705A"/>
    <w:rsid w:val="00C221D9"/>
    <w:rsid w:val="00C26DF1"/>
    <w:rsid w:val="00C27774"/>
    <w:rsid w:val="00C306CA"/>
    <w:rsid w:val="00C410B7"/>
    <w:rsid w:val="00C50020"/>
    <w:rsid w:val="00C5039F"/>
    <w:rsid w:val="00C529A8"/>
    <w:rsid w:val="00C54863"/>
    <w:rsid w:val="00C60C5C"/>
    <w:rsid w:val="00C63C55"/>
    <w:rsid w:val="00C73AEC"/>
    <w:rsid w:val="00C81BD4"/>
    <w:rsid w:val="00C85735"/>
    <w:rsid w:val="00C85883"/>
    <w:rsid w:val="00C85B85"/>
    <w:rsid w:val="00C85C67"/>
    <w:rsid w:val="00C872FC"/>
    <w:rsid w:val="00C934C9"/>
    <w:rsid w:val="00C954BA"/>
    <w:rsid w:val="00C9564B"/>
    <w:rsid w:val="00C95884"/>
    <w:rsid w:val="00C9707A"/>
    <w:rsid w:val="00CA7C0B"/>
    <w:rsid w:val="00CB1024"/>
    <w:rsid w:val="00CC102E"/>
    <w:rsid w:val="00CD1385"/>
    <w:rsid w:val="00CD4C7B"/>
    <w:rsid w:val="00D04518"/>
    <w:rsid w:val="00D04E13"/>
    <w:rsid w:val="00D06C2B"/>
    <w:rsid w:val="00D111F5"/>
    <w:rsid w:val="00D112CE"/>
    <w:rsid w:val="00D14D7D"/>
    <w:rsid w:val="00D1621E"/>
    <w:rsid w:val="00D20FCA"/>
    <w:rsid w:val="00D27602"/>
    <w:rsid w:val="00D27B66"/>
    <w:rsid w:val="00D3078E"/>
    <w:rsid w:val="00D344F6"/>
    <w:rsid w:val="00D40345"/>
    <w:rsid w:val="00D4623C"/>
    <w:rsid w:val="00D46CD1"/>
    <w:rsid w:val="00D53F1B"/>
    <w:rsid w:val="00D568A5"/>
    <w:rsid w:val="00D614C4"/>
    <w:rsid w:val="00D676D6"/>
    <w:rsid w:val="00D75141"/>
    <w:rsid w:val="00D761DF"/>
    <w:rsid w:val="00D772A5"/>
    <w:rsid w:val="00D80092"/>
    <w:rsid w:val="00D8772F"/>
    <w:rsid w:val="00D900BE"/>
    <w:rsid w:val="00D9424D"/>
    <w:rsid w:val="00D97F7E"/>
    <w:rsid w:val="00DA4796"/>
    <w:rsid w:val="00DA7504"/>
    <w:rsid w:val="00DB52E9"/>
    <w:rsid w:val="00DB5F1C"/>
    <w:rsid w:val="00DB6546"/>
    <w:rsid w:val="00DD25D8"/>
    <w:rsid w:val="00DD4B56"/>
    <w:rsid w:val="00DD5998"/>
    <w:rsid w:val="00DD66F2"/>
    <w:rsid w:val="00DD7705"/>
    <w:rsid w:val="00DE666E"/>
    <w:rsid w:val="00DF5384"/>
    <w:rsid w:val="00DF6B9F"/>
    <w:rsid w:val="00DF6C06"/>
    <w:rsid w:val="00E07362"/>
    <w:rsid w:val="00E124D9"/>
    <w:rsid w:val="00E1446A"/>
    <w:rsid w:val="00E2254E"/>
    <w:rsid w:val="00E2421D"/>
    <w:rsid w:val="00E33585"/>
    <w:rsid w:val="00E35410"/>
    <w:rsid w:val="00E414DC"/>
    <w:rsid w:val="00E448A8"/>
    <w:rsid w:val="00E44D2C"/>
    <w:rsid w:val="00E6015F"/>
    <w:rsid w:val="00E60252"/>
    <w:rsid w:val="00E61B9D"/>
    <w:rsid w:val="00E65209"/>
    <w:rsid w:val="00E6520E"/>
    <w:rsid w:val="00E71AD6"/>
    <w:rsid w:val="00E8235A"/>
    <w:rsid w:val="00E840E8"/>
    <w:rsid w:val="00E9292A"/>
    <w:rsid w:val="00E92C64"/>
    <w:rsid w:val="00E9617F"/>
    <w:rsid w:val="00EA1AD8"/>
    <w:rsid w:val="00EB08E9"/>
    <w:rsid w:val="00EB0C54"/>
    <w:rsid w:val="00EB0D9F"/>
    <w:rsid w:val="00EB1184"/>
    <w:rsid w:val="00EB6505"/>
    <w:rsid w:val="00EB6568"/>
    <w:rsid w:val="00EB7E61"/>
    <w:rsid w:val="00EC142B"/>
    <w:rsid w:val="00EC1DB2"/>
    <w:rsid w:val="00EC431E"/>
    <w:rsid w:val="00EC46FC"/>
    <w:rsid w:val="00ED77C0"/>
    <w:rsid w:val="00EE1828"/>
    <w:rsid w:val="00EE227F"/>
    <w:rsid w:val="00EE2D04"/>
    <w:rsid w:val="00F001E2"/>
    <w:rsid w:val="00F0540B"/>
    <w:rsid w:val="00F07B1E"/>
    <w:rsid w:val="00F111F7"/>
    <w:rsid w:val="00F20A11"/>
    <w:rsid w:val="00F2713A"/>
    <w:rsid w:val="00F2798F"/>
    <w:rsid w:val="00F3341D"/>
    <w:rsid w:val="00F370F7"/>
    <w:rsid w:val="00F37F43"/>
    <w:rsid w:val="00F4700C"/>
    <w:rsid w:val="00F50E8B"/>
    <w:rsid w:val="00F606D5"/>
    <w:rsid w:val="00F60B44"/>
    <w:rsid w:val="00F667E3"/>
    <w:rsid w:val="00F6789C"/>
    <w:rsid w:val="00F8104A"/>
    <w:rsid w:val="00F867FA"/>
    <w:rsid w:val="00F91F93"/>
    <w:rsid w:val="00F92C5B"/>
    <w:rsid w:val="00F9426A"/>
    <w:rsid w:val="00F97B9E"/>
    <w:rsid w:val="00FA0A70"/>
    <w:rsid w:val="00FA27F0"/>
    <w:rsid w:val="00FA69FB"/>
    <w:rsid w:val="00FA76BA"/>
    <w:rsid w:val="00FB0C76"/>
    <w:rsid w:val="00FB6EBE"/>
    <w:rsid w:val="00FC1963"/>
    <w:rsid w:val="00FC64D5"/>
    <w:rsid w:val="00FC6B51"/>
    <w:rsid w:val="00FC74F3"/>
    <w:rsid w:val="00FC77A7"/>
    <w:rsid w:val="00FD10BE"/>
    <w:rsid w:val="00FE7F4B"/>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BF3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 w:type="character" w:styleId="CommentReference">
    <w:name w:val="annotation reference"/>
    <w:basedOn w:val="DefaultParagraphFont"/>
    <w:semiHidden/>
    <w:rsid w:val="00E33585"/>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 w:type="character" w:styleId="CommentReference">
    <w:name w:val="annotation reference"/>
    <w:basedOn w:val="DefaultParagraphFont"/>
    <w:semiHidden/>
    <w:rsid w:val="00E3358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usgs.gov" TargetMode="External"/><Relationship Id="rId11" Type="http://schemas.openxmlformats.org/officeDocument/2006/relationships/hyperlink" Target="http://www.usgs.gov/pubprod" TargetMode="External"/><Relationship Id="rId12" Type="http://schemas.openxmlformats.org/officeDocument/2006/relationships/hyperlink" Target="http://store.usgs.gov"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hyperlink" Target="http://www.netlib.org/benchmark/performance.p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51280-D6AE-D140-85D0-DB55A8E4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\Users\Administrator\AppData\Roaming\Microsoft\Templates\Manuscript.dotx</Template>
  <TotalTime>458</TotalTime>
  <Pages>27</Pages>
  <Words>6486</Words>
  <Characters>36974</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43374</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dc:description>Manuscript Template Verson 3.5</dc:description>
  <cp:lastModifiedBy>Michael Fienen</cp:lastModifiedBy>
  <cp:revision>9</cp:revision>
  <cp:lastPrinted>2008-03-31T14:28:00Z</cp:lastPrinted>
  <dcterms:created xsi:type="dcterms:W3CDTF">2012-09-18T21:01:00Z</dcterms:created>
  <dcterms:modified xsi:type="dcterms:W3CDTF">2012-09-20T21:55:00Z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